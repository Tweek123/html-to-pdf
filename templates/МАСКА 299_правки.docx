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4" w:type="dxa"/>
        <w:tblCellMar>
          <w:left w:w="0" w:type="dxa"/>
          <w:right w:w="0" w:type="dxa"/>
        </w:tblCellMar>
        <w:tblLook w:val="00A0" w:firstRow="1" w:lastRow="0" w:firstColumn="1" w:lastColumn="0" w:noHBand="0" w:noVBand="0"/>
      </w:tblPr>
      <w:tblGrid>
        <w:gridCol w:w="2460"/>
        <w:gridCol w:w="1564"/>
        <w:gridCol w:w="2855"/>
        <w:gridCol w:w="3895"/>
      </w:tblGrid>
      <w:tr w:rsidR="008C6414" w:rsidRPr="004B6840" w14:paraId="68044B1F" w14:textId="77777777" w:rsidTr="009079FE">
        <w:trPr>
          <w:cantSplit/>
          <w:trHeight w:hRule="exact" w:val="945"/>
        </w:trPr>
        <w:tc>
          <w:tcPr>
            <w:tcW w:w="2460" w:type="dxa"/>
            <w:hideMark/>
          </w:tcPr>
          <w:p w14:paraId="4FDDE5A5" w14:textId="2D52E778" w:rsidR="008C6414" w:rsidRPr="004B6840" w:rsidRDefault="006308AC" w:rsidP="009079FE">
            <w:pPr>
              <w:keepNext/>
              <w:keepLines/>
              <w:rPr>
                <w:rFonts w:ascii="Arial" w:hAnsi="Arial" w:cs="Arial"/>
              </w:rPr>
            </w:pPr>
            <w:del w:id="0" w:author="Yulia Malakhova" w:date="2025-03-12T18:31:00Z">
              <w:r>
                <w:rPr>
                  <w:noProof/>
                </w:rPr>
                <w:drawing>
                  <wp:anchor distT="0" distB="0" distL="114300" distR="114300" simplePos="0" relativeHeight="251664384" behindDoc="0" locked="0" layoutInCell="1" allowOverlap="1" wp14:anchorId="6086ADC6" wp14:editId="29C57433">
                    <wp:simplePos x="0" y="0"/>
                    <wp:positionH relativeFrom="margin">
                      <wp:posOffset>53664</wp:posOffset>
                    </wp:positionH>
                    <wp:positionV relativeFrom="paragraph">
                      <wp:posOffset>456</wp:posOffset>
                    </wp:positionV>
                    <wp:extent cx="1419225" cy="377825"/>
                    <wp:effectExtent l="0" t="0" r="9525" b="3175"/>
                    <wp:wrapThrough wrapText="bothSides">
                      <wp:wrapPolygon edited="0">
                        <wp:start x="0" y="0"/>
                        <wp:lineTo x="0" y="20692"/>
                        <wp:lineTo x="1450" y="20692"/>
                        <wp:lineTo x="2899" y="20692"/>
                        <wp:lineTo x="11017" y="20692"/>
                        <wp:lineTo x="13047" y="19603"/>
                        <wp:lineTo x="12467" y="17425"/>
                        <wp:lineTo x="21455" y="8713"/>
                        <wp:lineTo x="21455" y="0"/>
                        <wp:lineTo x="0" y="0"/>
                      </wp:wrapPolygon>
                    </wp:wrapThrough>
                    <wp:docPr id="3" name="Рисунок 82">
                      <a:extLst xmlns:a="http://schemas.openxmlformats.org/drawingml/2006/main">
                        <a:ext uri="{FF2B5EF4-FFF2-40B4-BE49-F238E27FC236}">
                          <a16:creationId xmlns:a16="http://schemas.microsoft.com/office/drawing/2014/main" id="{08E9F019-81A4-D086-B04D-447A1F349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2">
                              <a:extLst>
                                <a:ext uri="{FF2B5EF4-FFF2-40B4-BE49-F238E27FC236}">
                                  <a16:creationId xmlns:a16="http://schemas.microsoft.com/office/drawing/2014/main" id="{08E9F019-81A4-D086-B04D-447A1F3496E2}"/>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19225" cy="377825"/>
                            </a:xfrm>
                            <a:prstGeom prst="rect">
                              <a:avLst/>
                            </a:prstGeom>
                          </pic:spPr>
                        </pic:pic>
                      </a:graphicData>
                    </a:graphic>
                    <wp14:sizeRelH relativeFrom="margin">
                      <wp14:pctWidth>0</wp14:pctWidth>
                    </wp14:sizeRelH>
                    <wp14:sizeRelV relativeFrom="margin">
                      <wp14:pctHeight>0</wp14:pctHeight>
                    </wp14:sizeRelV>
                  </wp:anchor>
                </w:drawing>
              </w:r>
            </w:del>
            <w:ins w:id="1" w:author="Yulia Malakhova" w:date="2025-03-12T18:31:00Z">
              <w:r>
                <w:rPr>
                  <w:noProof/>
                </w:rPr>
                <w:drawing>
                  <wp:anchor distT="0" distB="0" distL="114300" distR="114300" simplePos="0" relativeHeight="251662336" behindDoc="0" locked="0" layoutInCell="1" allowOverlap="1" wp14:anchorId="0A3F47F6" wp14:editId="38B861B0">
                    <wp:simplePos x="0" y="0"/>
                    <wp:positionH relativeFrom="margin">
                      <wp:posOffset>53664</wp:posOffset>
                    </wp:positionH>
                    <wp:positionV relativeFrom="paragraph">
                      <wp:posOffset>456</wp:posOffset>
                    </wp:positionV>
                    <wp:extent cx="1419225" cy="377825"/>
                    <wp:effectExtent l="0" t="0" r="9525" b="3175"/>
                    <wp:wrapThrough wrapText="bothSides">
                      <wp:wrapPolygon edited="0">
                        <wp:start x="0" y="0"/>
                        <wp:lineTo x="0" y="20692"/>
                        <wp:lineTo x="1450" y="20692"/>
                        <wp:lineTo x="2899" y="20692"/>
                        <wp:lineTo x="11017" y="20692"/>
                        <wp:lineTo x="13047" y="19603"/>
                        <wp:lineTo x="12467" y="17425"/>
                        <wp:lineTo x="21455" y="8713"/>
                        <wp:lineTo x="21455" y="0"/>
                        <wp:lineTo x="0" y="0"/>
                      </wp:wrapPolygon>
                    </wp:wrapThrough>
                    <wp:docPr id="83" name="Рисунок 82">
                      <a:extLst xmlns:a="http://schemas.openxmlformats.org/drawingml/2006/main">
                        <a:ext uri="{FF2B5EF4-FFF2-40B4-BE49-F238E27FC236}">
                          <a16:creationId xmlns:a16="http://schemas.microsoft.com/office/drawing/2014/main" id="{08E9F019-81A4-D086-B04D-447A1F349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2">
                              <a:extLst>
                                <a:ext uri="{FF2B5EF4-FFF2-40B4-BE49-F238E27FC236}">
                                  <a16:creationId xmlns:a16="http://schemas.microsoft.com/office/drawing/2014/main" id="{08E9F019-81A4-D086-B04D-447A1F3496E2}"/>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19225" cy="377825"/>
                            </a:xfrm>
                            <a:prstGeom prst="rect">
                              <a:avLst/>
                            </a:prstGeom>
                          </pic:spPr>
                        </pic:pic>
                      </a:graphicData>
                    </a:graphic>
                    <wp14:sizeRelH relativeFrom="margin">
                      <wp14:pctWidth>0</wp14:pctWidth>
                    </wp14:sizeRelH>
                    <wp14:sizeRelV relativeFrom="margin">
                      <wp14:pctHeight>0</wp14:pctHeight>
                    </wp14:sizeRelV>
                  </wp:anchor>
                </w:drawing>
              </w:r>
            </w:ins>
          </w:p>
        </w:tc>
        <w:tc>
          <w:tcPr>
            <w:tcW w:w="1564" w:type="dxa"/>
            <w:tcBorders>
              <w:top w:val="nil"/>
              <w:left w:val="nil"/>
              <w:bottom w:val="nil"/>
              <w:right w:val="single" w:sz="2" w:space="0" w:color="auto"/>
            </w:tcBorders>
          </w:tcPr>
          <w:p w14:paraId="0EBFD724" w14:textId="77777777" w:rsidR="008C6414" w:rsidRPr="004B6840" w:rsidRDefault="008C6414" w:rsidP="009079FE">
            <w:pPr>
              <w:keepNext/>
              <w:keepLines/>
              <w:jc w:val="right"/>
              <w:rPr>
                <w:rFonts w:ascii="Arial" w:hAnsi="Arial" w:cs="Arial"/>
                <w:bCs/>
                <w:sz w:val="32"/>
              </w:rPr>
            </w:pPr>
          </w:p>
        </w:tc>
        <w:tc>
          <w:tcPr>
            <w:tcW w:w="2855" w:type="dxa"/>
            <w:tcBorders>
              <w:top w:val="nil"/>
              <w:left w:val="single" w:sz="2" w:space="0" w:color="auto"/>
              <w:bottom w:val="nil"/>
              <w:right w:val="single" w:sz="2" w:space="0" w:color="auto"/>
            </w:tcBorders>
            <w:hideMark/>
          </w:tcPr>
          <w:p w14:paraId="70AD3EA4" w14:textId="77777777" w:rsidR="008C6414" w:rsidRPr="004B6840" w:rsidRDefault="008C6414" w:rsidP="009079FE">
            <w:pPr>
              <w:keepNext/>
              <w:keepLines/>
              <w:tabs>
                <w:tab w:val="left" w:pos="340"/>
              </w:tabs>
              <w:ind w:left="170"/>
              <w:rPr>
                <w:rFonts w:ascii="Arial" w:hAnsi="Arial" w:cs="Arial"/>
                <w:bCs/>
                <w:sz w:val="16"/>
                <w:szCs w:val="16"/>
              </w:rPr>
            </w:pPr>
            <w:r>
              <w:rPr>
                <w:rFonts w:ascii="Arial" w:hAnsi="Arial" w:cs="Arial"/>
                <w:bCs/>
                <w:sz w:val="16"/>
                <w:szCs w:val="16"/>
              </w:rPr>
              <w:t>П</w:t>
            </w:r>
            <w:r w:rsidRPr="004B6840">
              <w:rPr>
                <w:rFonts w:ascii="Arial" w:hAnsi="Arial" w:cs="Arial"/>
                <w:bCs/>
                <w:sz w:val="16"/>
                <w:szCs w:val="16"/>
              </w:rPr>
              <w:t>АО «Группа Ренессанс Страхование»</w:t>
            </w:r>
            <w:r w:rsidRPr="004B6840">
              <w:rPr>
                <w:rFonts w:ascii="Arial" w:hAnsi="Arial" w:cs="Arial"/>
                <w:bCs/>
                <w:sz w:val="16"/>
                <w:szCs w:val="16"/>
              </w:rPr>
              <w:br/>
              <w:t>www.renins.</w:t>
            </w:r>
            <w:proofErr w:type="spellStart"/>
            <w:r w:rsidRPr="004B6840">
              <w:rPr>
                <w:rFonts w:ascii="Arial" w:hAnsi="Arial" w:cs="Arial"/>
                <w:bCs/>
                <w:sz w:val="16"/>
                <w:szCs w:val="16"/>
                <w:lang w:val="en-US"/>
              </w:rPr>
              <w:t>ru</w:t>
            </w:r>
            <w:proofErr w:type="spellEnd"/>
            <w:r w:rsidRPr="004B6840">
              <w:rPr>
                <w:rFonts w:ascii="Arial" w:hAnsi="Arial" w:cs="Arial"/>
                <w:bCs/>
                <w:sz w:val="16"/>
                <w:szCs w:val="16"/>
              </w:rPr>
              <w:br/>
              <w:t>info@renins.com</w:t>
            </w:r>
          </w:p>
        </w:tc>
        <w:tc>
          <w:tcPr>
            <w:tcW w:w="3895" w:type="dxa"/>
            <w:tcBorders>
              <w:top w:val="nil"/>
              <w:left w:val="single" w:sz="2" w:space="0" w:color="auto"/>
              <w:bottom w:val="nil"/>
              <w:right w:val="nil"/>
            </w:tcBorders>
            <w:hideMark/>
          </w:tcPr>
          <w:p w14:paraId="41490D1E" w14:textId="77777777" w:rsidR="008C6414" w:rsidRDefault="00032DD5" w:rsidP="009079FE">
            <w:pPr>
              <w:keepNext/>
              <w:keepLines/>
              <w:tabs>
                <w:tab w:val="left" w:pos="340"/>
              </w:tabs>
              <w:ind w:left="170"/>
              <w:rPr>
                <w:rFonts w:ascii="Arial" w:hAnsi="Arial" w:cs="Arial"/>
                <w:bCs/>
                <w:sz w:val="16"/>
                <w:szCs w:val="16"/>
              </w:rPr>
            </w:pPr>
            <w:r>
              <w:rPr>
                <w:rFonts w:ascii="Arial" w:hAnsi="Arial" w:cs="Arial"/>
                <w:bCs/>
                <w:sz w:val="16"/>
                <w:szCs w:val="16"/>
              </w:rPr>
              <w:t>121614</w:t>
            </w:r>
            <w:r w:rsidR="008C6414" w:rsidRPr="004B6840">
              <w:rPr>
                <w:rFonts w:ascii="Arial" w:hAnsi="Arial" w:cs="Arial"/>
                <w:bCs/>
                <w:sz w:val="16"/>
                <w:szCs w:val="16"/>
              </w:rPr>
              <w:t>,</w:t>
            </w:r>
            <w:r w:rsidR="008C6414">
              <w:rPr>
                <w:rFonts w:ascii="Arial" w:hAnsi="Arial" w:cs="Arial"/>
                <w:bCs/>
                <w:sz w:val="16"/>
                <w:szCs w:val="16"/>
              </w:rPr>
              <w:t xml:space="preserve"> Москва, </w:t>
            </w:r>
            <w:r w:rsidRPr="00032DD5">
              <w:rPr>
                <w:rFonts w:ascii="Arial" w:hAnsi="Arial" w:cs="Arial"/>
                <w:bCs/>
                <w:sz w:val="16"/>
                <w:szCs w:val="16"/>
              </w:rPr>
              <w:t>ул. Крылатская</w:t>
            </w:r>
            <w:r w:rsidR="008C6414">
              <w:rPr>
                <w:rFonts w:ascii="Arial" w:hAnsi="Arial" w:cs="Arial"/>
                <w:bCs/>
                <w:sz w:val="16"/>
                <w:szCs w:val="16"/>
              </w:rPr>
              <w:t>., д. 1</w:t>
            </w:r>
            <w:r>
              <w:rPr>
                <w:rFonts w:ascii="Arial" w:hAnsi="Arial" w:cs="Arial"/>
                <w:bCs/>
                <w:sz w:val="16"/>
                <w:szCs w:val="16"/>
              </w:rPr>
              <w:t>7</w:t>
            </w:r>
            <w:r w:rsidR="008C6414">
              <w:rPr>
                <w:rFonts w:ascii="Arial" w:hAnsi="Arial" w:cs="Arial"/>
                <w:bCs/>
                <w:sz w:val="16"/>
                <w:szCs w:val="16"/>
              </w:rPr>
              <w:t xml:space="preserve">, </w:t>
            </w:r>
          </w:p>
          <w:p w14:paraId="2A891556" w14:textId="150222DD" w:rsidR="008C6414" w:rsidRPr="004B6840" w:rsidRDefault="00032DD5" w:rsidP="009079FE">
            <w:pPr>
              <w:keepNext/>
              <w:keepLines/>
              <w:tabs>
                <w:tab w:val="left" w:pos="340"/>
              </w:tabs>
              <w:ind w:left="170"/>
              <w:rPr>
                <w:rFonts w:ascii="Arial" w:hAnsi="Arial" w:cs="Arial"/>
                <w:bCs/>
                <w:sz w:val="16"/>
                <w:szCs w:val="16"/>
              </w:rPr>
            </w:pPr>
            <w:r>
              <w:rPr>
                <w:rFonts w:ascii="Arial" w:hAnsi="Arial" w:cs="Arial"/>
                <w:bCs/>
                <w:sz w:val="16"/>
                <w:szCs w:val="16"/>
              </w:rPr>
              <w:t>корп. 1</w:t>
            </w:r>
            <w:r w:rsidR="008C6414" w:rsidRPr="004B6840">
              <w:rPr>
                <w:rFonts w:ascii="Arial" w:hAnsi="Arial" w:cs="Arial"/>
                <w:bCs/>
                <w:sz w:val="16"/>
                <w:szCs w:val="16"/>
              </w:rPr>
              <w:br/>
            </w:r>
            <w:r w:rsidR="00AB1E72" w:rsidRPr="00AB1E72">
              <w:rPr>
                <w:rFonts w:ascii="Arial" w:hAnsi="Arial" w:cs="Arial"/>
                <w:bCs/>
                <w:sz w:val="16"/>
                <w:szCs w:val="16"/>
              </w:rPr>
              <w:t>Тел.: 8 495 725-10-50</w:t>
            </w:r>
          </w:p>
        </w:tc>
      </w:tr>
    </w:tbl>
    <w:p w14:paraId="280A4BF5" w14:textId="77777777" w:rsidR="00993E70" w:rsidRDefault="008C6414" w:rsidP="008C6414">
      <w:pPr>
        <w:jc w:val="center"/>
        <w:rPr>
          <w:rFonts w:ascii="Arial" w:hAnsi="Arial" w:cs="Arial"/>
          <w:b/>
          <w:color w:val="000000"/>
          <w:sz w:val="16"/>
          <w:szCs w:val="16"/>
        </w:rPr>
      </w:pPr>
      <w:r w:rsidRPr="004B6840">
        <w:rPr>
          <w:rFonts w:ascii="Arial" w:hAnsi="Arial" w:cs="Arial"/>
          <w:b/>
          <w:color w:val="000000"/>
          <w:sz w:val="16"/>
          <w:szCs w:val="16"/>
        </w:rPr>
        <w:t>Полис</w:t>
      </w:r>
      <w:r w:rsidR="00993E70">
        <w:rPr>
          <w:rFonts w:ascii="Arial" w:hAnsi="Arial" w:cs="Arial"/>
          <w:b/>
          <w:color w:val="000000"/>
          <w:sz w:val="16"/>
          <w:szCs w:val="16"/>
        </w:rPr>
        <w:t xml:space="preserve"> страхования банковских карт по программе «Защита платежной карты»</w:t>
      </w:r>
    </w:p>
    <w:p w14:paraId="07C2DE06" w14:textId="17079841" w:rsidR="008C6414" w:rsidRPr="00310880" w:rsidRDefault="008C6414" w:rsidP="008C6414">
      <w:pPr>
        <w:jc w:val="center"/>
        <w:rPr>
          <w:rFonts w:ascii="Arial" w:hAnsi="Arial" w:cs="Arial"/>
          <w:b/>
          <w:color w:val="000000"/>
          <w:sz w:val="16"/>
          <w:szCs w:val="16"/>
        </w:rPr>
      </w:pPr>
      <w:ins w:id="2" w:author="Yulia Malakhova" w:date="2025-03-12T18:31:00Z">
        <w:r w:rsidRPr="004B6840">
          <w:rPr>
            <w:rFonts w:ascii="Arial" w:hAnsi="Arial" w:cs="Arial"/>
            <w:b/>
            <w:color w:val="000000"/>
            <w:sz w:val="16"/>
            <w:szCs w:val="16"/>
          </w:rPr>
          <w:t xml:space="preserve"> </w:t>
        </w:r>
      </w:ins>
      <w:r w:rsidRPr="004B6840">
        <w:rPr>
          <w:rFonts w:ascii="Arial" w:hAnsi="Arial" w:cs="Arial"/>
          <w:b/>
          <w:color w:val="000000"/>
          <w:sz w:val="16"/>
          <w:szCs w:val="16"/>
        </w:rPr>
        <w:t xml:space="preserve">№ </w:t>
      </w:r>
      <w:r w:rsidR="00071624">
        <w:rPr>
          <w:rFonts w:ascii="Arial" w:hAnsi="Arial" w:cs="Arial"/>
          <w:b/>
          <w:color w:val="000000"/>
          <w:sz w:val="16"/>
          <w:szCs w:val="16"/>
          <w:u w:val="single"/>
        </w:rPr>
        <w:t xml:space="preserve">                                </w:t>
      </w:r>
      <w:r w:rsidRPr="00310880">
        <w:rPr>
          <w:rFonts w:ascii="Arial" w:hAnsi="Arial" w:cs="Arial"/>
          <w:b/>
          <w:color w:val="000000"/>
          <w:sz w:val="16"/>
          <w:szCs w:val="16"/>
        </w:rPr>
        <w:t xml:space="preserve"> </w:t>
      </w:r>
      <w:r>
        <w:rPr>
          <w:rFonts w:ascii="Arial" w:hAnsi="Arial" w:cs="Arial"/>
          <w:b/>
          <w:color w:val="000000"/>
          <w:sz w:val="16"/>
          <w:szCs w:val="16"/>
        </w:rPr>
        <w:t xml:space="preserve">от </w:t>
      </w:r>
      <w:del w:id="3" w:author="Yulia Malakhova" w:date="2025-03-12T18:31:00Z">
        <w:r>
          <w:rPr>
            <w:rFonts w:ascii="Arial" w:hAnsi="Arial" w:cs="Arial"/>
            <w:b/>
            <w:color w:val="000000"/>
            <w:sz w:val="16"/>
            <w:szCs w:val="16"/>
          </w:rPr>
          <w:delText>27.02.2020г</w:delText>
        </w:r>
      </w:del>
      <w:ins w:id="4" w:author="Yulia Malakhova" w:date="2025-03-12T18:31:00Z">
        <w:r w:rsidR="001A308B">
          <w:rPr>
            <w:rFonts w:ascii="Arial" w:hAnsi="Arial" w:cs="Arial"/>
            <w:b/>
            <w:color w:val="000000"/>
            <w:sz w:val="16"/>
            <w:szCs w:val="16"/>
          </w:rPr>
          <w:t>_</w:t>
        </w:r>
        <w:proofErr w:type="gramStart"/>
        <w:r w:rsidR="001A308B">
          <w:rPr>
            <w:rFonts w:ascii="Arial" w:hAnsi="Arial" w:cs="Arial"/>
            <w:b/>
            <w:color w:val="000000"/>
            <w:sz w:val="16"/>
            <w:szCs w:val="16"/>
          </w:rPr>
          <w:t>_</w:t>
        </w:r>
        <w:r>
          <w:rPr>
            <w:rFonts w:ascii="Arial" w:hAnsi="Arial" w:cs="Arial"/>
            <w:b/>
            <w:color w:val="000000"/>
            <w:sz w:val="16"/>
            <w:szCs w:val="16"/>
          </w:rPr>
          <w:t>.</w:t>
        </w:r>
        <w:r w:rsidR="001A308B">
          <w:rPr>
            <w:rFonts w:ascii="Arial" w:hAnsi="Arial" w:cs="Arial"/>
            <w:b/>
            <w:color w:val="000000"/>
            <w:sz w:val="16"/>
            <w:szCs w:val="16"/>
          </w:rPr>
          <w:t>_</w:t>
        </w:r>
        <w:proofErr w:type="gramEnd"/>
        <w:r w:rsidR="001A308B">
          <w:rPr>
            <w:rFonts w:ascii="Arial" w:hAnsi="Arial" w:cs="Arial"/>
            <w:b/>
            <w:color w:val="000000"/>
            <w:sz w:val="16"/>
            <w:szCs w:val="16"/>
          </w:rPr>
          <w:t>__</w:t>
        </w:r>
        <w:r>
          <w:rPr>
            <w:rFonts w:ascii="Arial" w:hAnsi="Arial" w:cs="Arial"/>
            <w:b/>
            <w:color w:val="000000"/>
            <w:sz w:val="16"/>
            <w:szCs w:val="16"/>
          </w:rPr>
          <w:t>.202</w:t>
        </w:r>
        <w:r w:rsidR="001A308B">
          <w:rPr>
            <w:rFonts w:ascii="Arial" w:hAnsi="Arial" w:cs="Arial"/>
            <w:b/>
            <w:color w:val="000000"/>
            <w:sz w:val="16"/>
            <w:szCs w:val="16"/>
          </w:rPr>
          <w:t>_</w:t>
        </w:r>
        <w:r>
          <w:rPr>
            <w:rFonts w:ascii="Arial" w:hAnsi="Arial" w:cs="Arial"/>
            <w:b/>
            <w:color w:val="000000"/>
            <w:sz w:val="16"/>
            <w:szCs w:val="16"/>
          </w:rPr>
          <w:t>г</w:t>
        </w:r>
      </w:ins>
      <w:r>
        <w:rPr>
          <w:rFonts w:ascii="Arial" w:hAnsi="Arial" w:cs="Arial"/>
          <w:b/>
          <w:color w:val="000000"/>
          <w:sz w:val="16"/>
          <w:szCs w:val="16"/>
        </w:rPr>
        <w:t>.</w:t>
      </w:r>
    </w:p>
    <w:p w14:paraId="59CC4606" w14:textId="77777777" w:rsidR="008C6414" w:rsidRPr="004B6840" w:rsidRDefault="008C6414" w:rsidP="008C6414">
      <w:pPr>
        <w:jc w:val="both"/>
        <w:rPr>
          <w:rFonts w:ascii="Arial" w:hAnsi="Arial" w:cs="Arial"/>
          <w:b/>
          <w:color w:val="000000"/>
          <w:sz w:val="18"/>
          <w:szCs w:val="18"/>
        </w:rPr>
      </w:pPr>
      <w:r w:rsidRPr="004B6840">
        <w:rPr>
          <w:rFonts w:ascii="Arial" w:hAnsi="Arial" w:cs="Arial"/>
          <w:b/>
          <w:color w:val="000000"/>
          <w:sz w:val="18"/>
          <w:szCs w:val="18"/>
        </w:rPr>
        <w:tab/>
      </w:r>
      <w:r w:rsidRPr="004B6840">
        <w:rPr>
          <w:rFonts w:ascii="Arial" w:hAnsi="Arial" w:cs="Arial"/>
          <w:b/>
          <w:color w:val="000000"/>
          <w:sz w:val="18"/>
          <w:szCs w:val="18"/>
        </w:rPr>
        <w:tab/>
      </w:r>
      <w:r w:rsidRPr="004B6840">
        <w:rPr>
          <w:rFonts w:ascii="Arial" w:hAnsi="Arial" w:cs="Arial"/>
          <w:b/>
          <w:color w:val="000000"/>
          <w:sz w:val="18"/>
          <w:szCs w:val="18"/>
        </w:rPr>
        <w:tab/>
      </w:r>
      <w:r w:rsidRPr="004B6840">
        <w:rPr>
          <w:rFonts w:ascii="Arial" w:hAnsi="Arial" w:cs="Arial"/>
          <w:b/>
          <w:color w:val="000000"/>
          <w:sz w:val="18"/>
          <w:szCs w:val="18"/>
        </w:rPr>
        <w:tab/>
      </w:r>
      <w:r w:rsidRPr="004B6840">
        <w:rPr>
          <w:rFonts w:ascii="Arial" w:hAnsi="Arial" w:cs="Arial"/>
          <w:b/>
          <w:color w:val="000000"/>
          <w:sz w:val="18"/>
          <w:szCs w:val="18"/>
        </w:rPr>
        <w:tab/>
      </w:r>
      <w:r w:rsidRPr="004B6840">
        <w:rPr>
          <w:rFonts w:ascii="Arial" w:hAnsi="Arial" w:cs="Arial"/>
          <w:b/>
          <w:color w:val="000000"/>
          <w:sz w:val="18"/>
          <w:szCs w:val="18"/>
        </w:rPr>
        <w:tab/>
      </w:r>
      <w:r w:rsidRPr="004B6840">
        <w:rPr>
          <w:rFonts w:ascii="Arial" w:hAnsi="Arial" w:cs="Arial"/>
          <w:b/>
          <w:color w:val="000000"/>
          <w:sz w:val="18"/>
          <w:szCs w:val="18"/>
        </w:rPr>
        <w:tab/>
        <w:t xml:space="preserve"> </w:t>
      </w:r>
    </w:p>
    <w:p w14:paraId="0CA736B7" w14:textId="406EF8E2" w:rsidR="008C6414" w:rsidRDefault="008C6414" w:rsidP="008C6414">
      <w:pPr>
        <w:jc w:val="both"/>
        <w:rPr>
          <w:rFonts w:ascii="Arial" w:hAnsi="Arial" w:cs="Arial"/>
          <w:color w:val="000000"/>
          <w:sz w:val="18"/>
          <w:szCs w:val="18"/>
        </w:rPr>
      </w:pPr>
      <w:r w:rsidRPr="004B6840">
        <w:rPr>
          <w:rFonts w:ascii="Arial" w:hAnsi="Arial" w:cs="Arial"/>
          <w:color w:val="000000"/>
          <w:sz w:val="18"/>
          <w:szCs w:val="18"/>
        </w:rPr>
        <w:t xml:space="preserve">Настоящий Полис </w:t>
      </w:r>
      <w:r w:rsidR="00E30E1D">
        <w:rPr>
          <w:rFonts w:ascii="Arial" w:hAnsi="Arial" w:cs="Arial"/>
          <w:color w:val="000000"/>
          <w:sz w:val="18"/>
          <w:szCs w:val="18"/>
        </w:rPr>
        <w:t xml:space="preserve">(оферта) </w:t>
      </w:r>
      <w:r w:rsidRPr="004B6840">
        <w:rPr>
          <w:rFonts w:ascii="Arial" w:hAnsi="Arial" w:cs="Arial"/>
          <w:color w:val="000000"/>
          <w:sz w:val="18"/>
          <w:szCs w:val="18"/>
        </w:rPr>
        <w:t xml:space="preserve">удостоверяет факт заключения договора страхования с </w:t>
      </w:r>
      <w:r>
        <w:rPr>
          <w:rFonts w:ascii="Arial" w:hAnsi="Arial" w:cs="Arial"/>
          <w:color w:val="000000"/>
          <w:sz w:val="18"/>
          <w:szCs w:val="18"/>
        </w:rPr>
        <w:t>П</w:t>
      </w:r>
      <w:r w:rsidRPr="004B6840">
        <w:rPr>
          <w:rFonts w:ascii="Arial" w:hAnsi="Arial" w:cs="Arial"/>
          <w:color w:val="000000"/>
          <w:sz w:val="18"/>
          <w:szCs w:val="18"/>
        </w:rPr>
        <w:t>АО «Группа Ренессанс Страхование» (далее – Страховщик). Полис заключается на основании устного заявления Страхователя, путем вручения Страховщиком настоящего Полиса, подписанного Страховщиком. Настоящий Полис заключен на условиях, изложенных в Правилах комплексного страхования рисков, связанных с использованием пластиковых карт и иных рисков № 3.1, утвержденных Приказом</w:t>
      </w:r>
      <w:r w:rsidR="00E30E1D">
        <w:rPr>
          <w:rFonts w:ascii="Arial" w:hAnsi="Arial" w:cs="Arial"/>
          <w:color w:val="000000"/>
          <w:sz w:val="18"/>
          <w:szCs w:val="18"/>
        </w:rPr>
        <w:t xml:space="preserve"> </w:t>
      </w:r>
      <w:r w:rsidR="009E2965" w:rsidRPr="009E2965">
        <w:rPr>
          <w:rFonts w:ascii="Arial" w:hAnsi="Arial" w:cs="Arial"/>
          <w:color w:val="000000"/>
          <w:sz w:val="18"/>
          <w:szCs w:val="18"/>
        </w:rPr>
        <w:t xml:space="preserve">Генерального директора </w:t>
      </w:r>
      <w:r w:rsidR="00E30E1D">
        <w:rPr>
          <w:rFonts w:ascii="Arial" w:hAnsi="Arial" w:cs="Arial"/>
          <w:color w:val="000000"/>
          <w:sz w:val="18"/>
          <w:szCs w:val="18"/>
        </w:rPr>
        <w:t>Страховщика</w:t>
      </w:r>
      <w:r w:rsidRPr="004B6840">
        <w:rPr>
          <w:rFonts w:ascii="Arial" w:hAnsi="Arial" w:cs="Arial"/>
          <w:color w:val="000000"/>
          <w:sz w:val="18"/>
          <w:szCs w:val="18"/>
        </w:rPr>
        <w:t xml:space="preserve"> № 139 от 02.08.2019г. (Далее по тексту – Правила страхования), являющихся неотъемлемой частью настоящего Полиса.</w:t>
      </w:r>
      <w:r w:rsidRPr="004B6840" w:rsidDel="00273D63">
        <w:rPr>
          <w:rFonts w:ascii="Arial" w:hAnsi="Arial" w:cs="Arial"/>
          <w:color w:val="000000"/>
          <w:sz w:val="18"/>
          <w:szCs w:val="18"/>
        </w:rPr>
        <w:t xml:space="preserve"> </w:t>
      </w:r>
    </w:p>
    <w:p w14:paraId="0AE0DC37" w14:textId="6693035B" w:rsidR="00E30E1D" w:rsidRPr="00E30E1D" w:rsidRDefault="00E30E1D">
      <w:pPr>
        <w:spacing w:after="120"/>
        <w:ind w:right="-142"/>
        <w:jc w:val="both"/>
        <w:rPr>
          <w:rFonts w:ascii="Arial" w:hAnsi="Arial" w:cs="Arial"/>
          <w:sz w:val="18"/>
          <w:szCs w:val="18"/>
        </w:rPr>
        <w:pPrChange w:id="5" w:author="Yulia Malakhova" w:date="2025-03-12T18:31:00Z">
          <w:pPr>
            <w:spacing w:after="120"/>
            <w:ind w:right="-142" w:firstLine="142"/>
            <w:jc w:val="both"/>
          </w:pPr>
        </w:pPrChange>
      </w:pPr>
      <w:r w:rsidRPr="0057421D">
        <w:rPr>
          <w:rFonts w:ascii="Arial" w:hAnsi="Arial" w:cs="Arial"/>
          <w:sz w:val="18"/>
          <w:szCs w:val="18"/>
        </w:rPr>
        <w:t>Договор страхования заключается путем акцепта Страхователем настоящего Полиса (офер</w:t>
      </w:r>
      <w:r>
        <w:rPr>
          <w:rFonts w:ascii="Arial" w:hAnsi="Arial" w:cs="Arial"/>
          <w:sz w:val="18"/>
          <w:szCs w:val="18"/>
        </w:rPr>
        <w:t xml:space="preserve">ты), подписанного Страховщиком и </w:t>
      </w:r>
      <w:r w:rsidRPr="0057421D">
        <w:rPr>
          <w:rFonts w:ascii="Arial" w:hAnsi="Arial" w:cs="Arial"/>
          <w:sz w:val="18"/>
          <w:szCs w:val="18"/>
        </w:rPr>
        <w:t xml:space="preserve">выданного Страхователю. На основании ст. 435, 438 и п. 2 ст. 940 ГК РФ акцептом настоящего Полиса (оферты) считается </w:t>
      </w:r>
      <w:r>
        <w:rPr>
          <w:rFonts w:ascii="Arial" w:hAnsi="Arial" w:cs="Arial"/>
          <w:sz w:val="18"/>
          <w:szCs w:val="18"/>
        </w:rPr>
        <w:t xml:space="preserve">принятие настоящего Полиса и </w:t>
      </w:r>
      <w:r w:rsidRPr="0057421D">
        <w:rPr>
          <w:rFonts w:ascii="Arial" w:hAnsi="Arial" w:cs="Arial"/>
          <w:sz w:val="18"/>
          <w:szCs w:val="18"/>
        </w:rPr>
        <w:t>уплата страховой премии в соответствии с условиями, содержащимися в Полисе.</w:t>
      </w:r>
    </w:p>
    <w:tbl>
      <w:tblPr>
        <w:tblStyle w:val="a3"/>
        <w:tblW w:w="110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547"/>
        <w:gridCol w:w="3657"/>
        <w:gridCol w:w="1871"/>
        <w:gridCol w:w="2977"/>
      </w:tblGrid>
      <w:tr w:rsidR="008C6414" w:rsidRPr="004B6840" w14:paraId="74567A95" w14:textId="77777777" w:rsidTr="009079FE">
        <w:trPr>
          <w:trHeight w:val="494"/>
        </w:trPr>
        <w:tc>
          <w:tcPr>
            <w:tcW w:w="11052" w:type="dxa"/>
            <w:gridSpan w:val="4"/>
            <w:vAlign w:val="center"/>
          </w:tcPr>
          <w:p w14:paraId="05EAB87E" w14:textId="47996EA7" w:rsidR="008C6414" w:rsidRPr="004B6840" w:rsidRDefault="008C6414" w:rsidP="009079FE">
            <w:pPr>
              <w:rPr>
                <w:rFonts w:ascii="Arial" w:eastAsia="Times New Roman" w:hAnsi="Arial" w:cs="Arial"/>
                <w:sz w:val="18"/>
                <w:szCs w:val="18"/>
              </w:rPr>
            </w:pPr>
            <w:r w:rsidRPr="004B6840">
              <w:rPr>
                <w:rFonts w:ascii="Arial" w:eastAsia="Times New Roman" w:hAnsi="Arial" w:cs="Arial"/>
                <w:b/>
                <w:bCs/>
                <w:sz w:val="18"/>
                <w:szCs w:val="18"/>
              </w:rPr>
              <w:t>Страховщик:</w:t>
            </w:r>
            <w:r w:rsidRPr="004B6840">
              <w:rPr>
                <w:rFonts w:ascii="Arial" w:eastAsia="Times New Roman" w:hAnsi="Arial" w:cs="Arial"/>
                <w:sz w:val="18"/>
                <w:szCs w:val="18"/>
              </w:rPr>
              <w:t xml:space="preserve"> </w:t>
            </w:r>
            <w:r>
              <w:rPr>
                <w:rFonts w:ascii="Arial" w:eastAsia="Times New Roman" w:hAnsi="Arial" w:cs="Arial"/>
                <w:sz w:val="18"/>
                <w:szCs w:val="18"/>
              </w:rPr>
              <w:t xml:space="preserve">Публичное </w:t>
            </w:r>
            <w:r w:rsidR="00046287">
              <w:rPr>
                <w:rFonts w:ascii="Arial" w:eastAsia="Times New Roman" w:hAnsi="Arial" w:cs="Arial"/>
                <w:sz w:val="18"/>
                <w:szCs w:val="18"/>
              </w:rPr>
              <w:t>а</w:t>
            </w:r>
            <w:r w:rsidRPr="004B6840">
              <w:rPr>
                <w:rFonts w:ascii="Arial" w:eastAsia="Times New Roman" w:hAnsi="Arial" w:cs="Arial"/>
                <w:sz w:val="18"/>
                <w:szCs w:val="18"/>
              </w:rPr>
              <w:t xml:space="preserve">кционерное общество «Группа Ренессанс Страхование» </w:t>
            </w:r>
          </w:p>
          <w:p w14:paraId="18B45B1F" w14:textId="77777777" w:rsidR="008C6414" w:rsidRPr="004B6840" w:rsidRDefault="008C6414" w:rsidP="009079FE">
            <w:pPr>
              <w:rPr>
                <w:rFonts w:ascii="Arial" w:eastAsia="Times New Roman" w:hAnsi="Arial" w:cs="Arial"/>
                <w:sz w:val="18"/>
                <w:szCs w:val="18"/>
              </w:rPr>
            </w:pPr>
            <w:r w:rsidRPr="004B6840">
              <w:rPr>
                <w:rFonts w:ascii="Arial" w:eastAsia="Times New Roman" w:hAnsi="Arial" w:cs="Arial"/>
                <w:sz w:val="18"/>
                <w:szCs w:val="18"/>
              </w:rPr>
              <w:t>Лицензии СЛ №1284, СИ №1284, выданные ЦБ РФ без ограничения срока действия</w:t>
            </w:r>
          </w:p>
          <w:p w14:paraId="614031B3" w14:textId="77777777" w:rsidR="008C6414" w:rsidRPr="006E651D" w:rsidRDefault="00032DD5" w:rsidP="00032DD5">
            <w:pPr>
              <w:rPr>
                <w:rStyle w:val="a6"/>
                <w:rFonts w:ascii="Arial" w:hAnsi="Arial" w:cs="Arial"/>
                <w:bCs/>
                <w:sz w:val="18"/>
                <w:szCs w:val="18"/>
              </w:rPr>
            </w:pPr>
            <w:r>
              <w:rPr>
                <w:rFonts w:ascii="Arial" w:eastAsia="Times New Roman" w:hAnsi="Arial" w:cs="Arial"/>
                <w:sz w:val="18"/>
                <w:szCs w:val="18"/>
              </w:rPr>
              <w:t>121614</w:t>
            </w:r>
            <w:r w:rsidR="008C6414" w:rsidRPr="004B6840">
              <w:rPr>
                <w:rFonts w:ascii="Arial" w:eastAsia="Times New Roman" w:hAnsi="Arial" w:cs="Arial"/>
                <w:sz w:val="18"/>
                <w:szCs w:val="18"/>
              </w:rPr>
              <w:t>, г.</w:t>
            </w:r>
            <w:r w:rsidR="008C6414">
              <w:rPr>
                <w:rFonts w:ascii="Arial" w:eastAsia="Times New Roman" w:hAnsi="Arial" w:cs="Arial"/>
                <w:sz w:val="18"/>
                <w:szCs w:val="18"/>
              </w:rPr>
              <w:t xml:space="preserve"> Москва, </w:t>
            </w:r>
            <w:r>
              <w:rPr>
                <w:rFonts w:ascii="Arial" w:eastAsia="Times New Roman" w:hAnsi="Arial" w:cs="Arial"/>
                <w:sz w:val="18"/>
                <w:szCs w:val="18"/>
              </w:rPr>
              <w:t>Крылатская</w:t>
            </w:r>
            <w:r w:rsidR="008C6414">
              <w:rPr>
                <w:rFonts w:ascii="Arial" w:eastAsia="Times New Roman" w:hAnsi="Arial" w:cs="Arial"/>
                <w:sz w:val="18"/>
                <w:szCs w:val="18"/>
              </w:rPr>
              <w:t>., д. 1</w:t>
            </w:r>
            <w:r>
              <w:rPr>
                <w:rFonts w:ascii="Arial" w:eastAsia="Times New Roman" w:hAnsi="Arial" w:cs="Arial"/>
                <w:sz w:val="18"/>
                <w:szCs w:val="18"/>
              </w:rPr>
              <w:t>7</w:t>
            </w:r>
            <w:r w:rsidR="008C6414">
              <w:rPr>
                <w:rFonts w:ascii="Arial" w:eastAsia="Times New Roman" w:hAnsi="Arial" w:cs="Arial"/>
                <w:sz w:val="18"/>
                <w:szCs w:val="18"/>
              </w:rPr>
              <w:t xml:space="preserve">, </w:t>
            </w:r>
            <w:r>
              <w:rPr>
                <w:rFonts w:ascii="Arial" w:eastAsia="Times New Roman" w:hAnsi="Arial" w:cs="Arial"/>
                <w:sz w:val="18"/>
                <w:szCs w:val="18"/>
              </w:rPr>
              <w:t>корп. 1</w:t>
            </w:r>
            <w:r w:rsidR="008C6414" w:rsidRPr="004B6840">
              <w:rPr>
                <w:rFonts w:ascii="Arial" w:eastAsia="Times New Roman" w:hAnsi="Arial" w:cs="Arial"/>
                <w:sz w:val="18"/>
                <w:szCs w:val="18"/>
              </w:rPr>
              <w:t xml:space="preserve">, тел: 8-800-200-15-00, ОГРН 1187746794366, ИНН 7725497022, </w:t>
            </w:r>
            <w:hyperlink r:id="rId9" w:history="1">
              <w:r w:rsidR="008C6414" w:rsidRPr="004B6840">
                <w:rPr>
                  <w:rStyle w:val="a6"/>
                  <w:rFonts w:ascii="Arial" w:hAnsi="Arial" w:cs="Arial"/>
                  <w:bCs/>
                  <w:sz w:val="18"/>
                  <w:szCs w:val="18"/>
                </w:rPr>
                <w:t>www.renins.</w:t>
              </w:r>
              <w:proofErr w:type="spellStart"/>
              <w:r w:rsidR="008C6414" w:rsidRPr="004B6840">
                <w:rPr>
                  <w:rStyle w:val="a6"/>
                  <w:rFonts w:ascii="Arial" w:hAnsi="Arial" w:cs="Arial"/>
                  <w:bCs/>
                  <w:sz w:val="18"/>
                  <w:szCs w:val="18"/>
                  <w:lang w:val="en-US"/>
                </w:rPr>
                <w:t>ru</w:t>
              </w:r>
              <w:proofErr w:type="spellEnd"/>
            </w:hyperlink>
          </w:p>
          <w:p w14:paraId="5A186138" w14:textId="2D64DE28" w:rsidR="00A800A3" w:rsidRPr="004B6840" w:rsidRDefault="00A800A3" w:rsidP="00032DD5">
            <w:pPr>
              <w:rPr>
                <w:rFonts w:ascii="Arial" w:eastAsia="Times New Roman" w:hAnsi="Arial" w:cs="Arial"/>
                <w:sz w:val="18"/>
                <w:szCs w:val="18"/>
              </w:rPr>
            </w:pPr>
            <w:r w:rsidRPr="00A800A3">
              <w:rPr>
                <w:rFonts w:ascii="Arial" w:eastAsia="Times New Roman" w:hAnsi="Arial" w:cs="Arial"/>
                <w:sz w:val="18"/>
                <w:szCs w:val="18"/>
              </w:rPr>
              <w:t>Информацию об адресах офисов Страховщика и графике их работы уточняйте на сайте www.renins.ru</w:t>
            </w:r>
            <w:r>
              <w:rPr>
                <w:rFonts w:ascii="Arial" w:eastAsia="Times New Roman" w:hAnsi="Arial" w:cs="Arial"/>
                <w:sz w:val="18"/>
                <w:szCs w:val="18"/>
              </w:rPr>
              <w:t xml:space="preserve"> </w:t>
            </w:r>
          </w:p>
        </w:tc>
      </w:tr>
      <w:tr w:rsidR="008C6414" w:rsidRPr="004B6840" w14:paraId="4D7A99A3" w14:textId="77777777" w:rsidTr="004F749A">
        <w:tc>
          <w:tcPr>
            <w:tcW w:w="2547" w:type="dxa"/>
            <w:tcBorders>
              <w:right w:val="single" w:sz="4" w:space="0" w:color="D9D9D9" w:themeColor="background1" w:themeShade="D9"/>
            </w:tcBorders>
            <w:vAlign w:val="center"/>
          </w:tcPr>
          <w:p w14:paraId="34A98CC8" w14:textId="2D6C54A4" w:rsidR="008C6414" w:rsidRPr="004B6840" w:rsidRDefault="008C6414" w:rsidP="009079FE">
            <w:pPr>
              <w:rPr>
                <w:rFonts w:ascii="Arial" w:eastAsia="Times New Roman" w:hAnsi="Arial" w:cs="Arial"/>
                <w:bCs/>
                <w:kern w:val="36"/>
                <w:sz w:val="18"/>
                <w:szCs w:val="18"/>
              </w:rPr>
            </w:pPr>
            <w:r w:rsidRPr="004B6840">
              <w:rPr>
                <w:rFonts w:ascii="Arial" w:eastAsia="Times New Roman" w:hAnsi="Arial" w:cs="Arial"/>
                <w:b/>
                <w:bCs/>
                <w:kern w:val="36"/>
                <w:sz w:val="18"/>
                <w:szCs w:val="18"/>
              </w:rPr>
              <w:t>Страхователь/Застрахованный/</w:t>
            </w:r>
            <w:r w:rsidR="00E30E1D">
              <w:rPr>
                <w:rFonts w:ascii="Arial" w:eastAsia="Times New Roman" w:hAnsi="Arial" w:cs="Arial"/>
                <w:b/>
                <w:bCs/>
                <w:kern w:val="36"/>
                <w:sz w:val="18"/>
                <w:szCs w:val="18"/>
              </w:rPr>
              <w:t xml:space="preserve"> </w:t>
            </w:r>
            <w:r w:rsidRPr="004B6840">
              <w:rPr>
                <w:rFonts w:ascii="Arial" w:eastAsia="Times New Roman" w:hAnsi="Arial" w:cs="Arial"/>
                <w:b/>
                <w:bCs/>
                <w:kern w:val="36"/>
                <w:sz w:val="18"/>
                <w:szCs w:val="18"/>
              </w:rPr>
              <w:t>Держатель карты</w:t>
            </w:r>
          </w:p>
        </w:tc>
        <w:tc>
          <w:tcPr>
            <w:tcW w:w="8505" w:type="dxa"/>
            <w:gridSpan w:val="3"/>
            <w:tcBorders>
              <w:left w:val="single" w:sz="4" w:space="0" w:color="D9D9D9" w:themeColor="background1" w:themeShade="D9"/>
            </w:tcBorders>
            <w:vAlign w:val="center"/>
          </w:tcPr>
          <w:p w14:paraId="678AA8CC" w14:textId="77777777" w:rsidR="008C6414" w:rsidRPr="004B6840" w:rsidRDefault="008C6414" w:rsidP="009079FE">
            <w:pPr>
              <w:rPr>
                <w:rFonts w:ascii="Arial" w:eastAsia="Times New Roman" w:hAnsi="Arial" w:cs="Arial"/>
                <w:bCs/>
                <w:kern w:val="36"/>
                <w:sz w:val="18"/>
                <w:szCs w:val="18"/>
              </w:rPr>
            </w:pPr>
          </w:p>
        </w:tc>
      </w:tr>
      <w:tr w:rsidR="008C6414" w:rsidRPr="004B6840" w14:paraId="47F7454C" w14:textId="77777777" w:rsidTr="004F749A">
        <w:tc>
          <w:tcPr>
            <w:tcW w:w="2547" w:type="dxa"/>
            <w:tcBorders>
              <w:right w:val="single" w:sz="4" w:space="0" w:color="D9D9D9" w:themeColor="background1" w:themeShade="D9"/>
            </w:tcBorders>
            <w:vAlign w:val="center"/>
          </w:tcPr>
          <w:p w14:paraId="7364E1E5" w14:textId="77777777" w:rsidR="008C6414" w:rsidRPr="004B6840" w:rsidRDefault="008C6414" w:rsidP="009079FE">
            <w:pPr>
              <w:rPr>
                <w:rFonts w:ascii="Arial" w:eastAsia="Times New Roman" w:hAnsi="Arial" w:cs="Arial"/>
                <w:bCs/>
                <w:kern w:val="36"/>
                <w:sz w:val="18"/>
                <w:szCs w:val="18"/>
                <w:lang w:val="en-US"/>
              </w:rPr>
            </w:pPr>
            <w:r w:rsidRPr="004B6840">
              <w:rPr>
                <w:rFonts w:ascii="Arial" w:eastAsia="Times New Roman" w:hAnsi="Arial" w:cs="Arial"/>
                <w:bCs/>
                <w:kern w:val="36"/>
                <w:sz w:val="18"/>
                <w:szCs w:val="18"/>
              </w:rPr>
              <w:t>Дата рождения</w:t>
            </w:r>
          </w:p>
        </w:tc>
        <w:tc>
          <w:tcPr>
            <w:tcW w:w="3657" w:type="dxa"/>
            <w:tcBorders>
              <w:left w:val="single" w:sz="4" w:space="0" w:color="D9D9D9" w:themeColor="background1" w:themeShade="D9"/>
              <w:right w:val="single" w:sz="4" w:space="0" w:color="D9D9D9" w:themeColor="background1" w:themeShade="D9"/>
            </w:tcBorders>
            <w:vAlign w:val="center"/>
          </w:tcPr>
          <w:p w14:paraId="003B0CAD" w14:textId="77777777" w:rsidR="008C6414" w:rsidRPr="008C22C7" w:rsidRDefault="008C6414" w:rsidP="009079FE">
            <w:pPr>
              <w:rPr>
                <w:rFonts w:ascii="Arial" w:eastAsia="Times New Roman" w:hAnsi="Arial" w:cs="Arial"/>
                <w:color w:val="A6A6A6" w:themeColor="background1" w:themeShade="A6"/>
                <w:sz w:val="18"/>
                <w:szCs w:val="18"/>
              </w:rPr>
            </w:pPr>
          </w:p>
        </w:tc>
        <w:tc>
          <w:tcPr>
            <w:tcW w:w="1871" w:type="dxa"/>
            <w:tcBorders>
              <w:left w:val="single" w:sz="4" w:space="0" w:color="D9D9D9" w:themeColor="background1" w:themeShade="D9"/>
              <w:right w:val="single" w:sz="4" w:space="0" w:color="D9D9D9" w:themeColor="background1" w:themeShade="D9"/>
            </w:tcBorders>
            <w:vAlign w:val="center"/>
          </w:tcPr>
          <w:p w14:paraId="7461ED56" w14:textId="77777777" w:rsidR="008C6414" w:rsidRPr="004B6840" w:rsidRDefault="008C6414" w:rsidP="009079FE">
            <w:pPr>
              <w:rPr>
                <w:rFonts w:ascii="Arial" w:eastAsia="Times New Roman" w:hAnsi="Arial" w:cs="Arial"/>
                <w:bCs/>
                <w:kern w:val="36"/>
                <w:sz w:val="18"/>
                <w:szCs w:val="18"/>
                <w:lang w:val="en-US"/>
              </w:rPr>
            </w:pPr>
            <w:r w:rsidRPr="004B6840">
              <w:rPr>
                <w:rFonts w:ascii="Arial" w:eastAsia="Times New Roman" w:hAnsi="Arial" w:cs="Arial"/>
                <w:sz w:val="18"/>
                <w:szCs w:val="18"/>
              </w:rPr>
              <w:t>Телефон</w:t>
            </w:r>
          </w:p>
        </w:tc>
        <w:tc>
          <w:tcPr>
            <w:tcW w:w="2977" w:type="dxa"/>
            <w:tcBorders>
              <w:left w:val="single" w:sz="4" w:space="0" w:color="D9D9D9" w:themeColor="background1" w:themeShade="D9"/>
            </w:tcBorders>
            <w:vAlign w:val="center"/>
          </w:tcPr>
          <w:p w14:paraId="6BDAE7B0" w14:textId="77777777" w:rsidR="008C6414" w:rsidRPr="004B6840" w:rsidRDefault="008C6414" w:rsidP="009079FE">
            <w:pPr>
              <w:rPr>
                <w:rFonts w:ascii="Arial" w:eastAsia="Times New Roman" w:hAnsi="Arial" w:cs="Arial"/>
                <w:bCs/>
                <w:kern w:val="36"/>
                <w:sz w:val="18"/>
                <w:szCs w:val="18"/>
              </w:rPr>
            </w:pPr>
          </w:p>
        </w:tc>
      </w:tr>
      <w:tr w:rsidR="008C6414" w:rsidRPr="004B6840" w14:paraId="466B6A26" w14:textId="77777777" w:rsidTr="004F749A">
        <w:trPr>
          <w:trHeight w:val="311"/>
        </w:trPr>
        <w:tc>
          <w:tcPr>
            <w:tcW w:w="2547" w:type="dxa"/>
            <w:tcBorders>
              <w:right w:val="single" w:sz="4" w:space="0" w:color="D9D9D9" w:themeColor="background1" w:themeShade="D9"/>
            </w:tcBorders>
            <w:vAlign w:val="center"/>
          </w:tcPr>
          <w:p w14:paraId="742A3FE9" w14:textId="77777777" w:rsidR="008C6414" w:rsidRPr="004B6840" w:rsidRDefault="008C6414" w:rsidP="009079FE">
            <w:pPr>
              <w:rPr>
                <w:rFonts w:ascii="Arial" w:eastAsia="Times New Roman" w:hAnsi="Arial" w:cs="Arial"/>
                <w:bCs/>
                <w:kern w:val="36"/>
                <w:sz w:val="18"/>
                <w:szCs w:val="18"/>
              </w:rPr>
            </w:pPr>
            <w:r w:rsidRPr="004B6840">
              <w:rPr>
                <w:rFonts w:ascii="Arial" w:eastAsia="Times New Roman" w:hAnsi="Arial" w:cs="Arial"/>
                <w:bCs/>
                <w:kern w:val="36"/>
                <w:sz w:val="18"/>
                <w:szCs w:val="18"/>
              </w:rPr>
              <w:t>Паспорт гражданина РФ</w:t>
            </w:r>
          </w:p>
        </w:tc>
        <w:tc>
          <w:tcPr>
            <w:tcW w:w="3657" w:type="dxa"/>
            <w:tcBorders>
              <w:left w:val="single" w:sz="4" w:space="0" w:color="D9D9D9" w:themeColor="background1" w:themeShade="D9"/>
              <w:right w:val="single" w:sz="4" w:space="0" w:color="D9D9D9" w:themeColor="background1" w:themeShade="D9"/>
            </w:tcBorders>
            <w:vAlign w:val="center"/>
          </w:tcPr>
          <w:p w14:paraId="13E2BC8B" w14:textId="77777777" w:rsidR="008C6414" w:rsidRPr="008C22C7" w:rsidRDefault="008C6414" w:rsidP="009079FE">
            <w:pPr>
              <w:rPr>
                <w:rFonts w:ascii="Arial" w:eastAsia="Times New Roman" w:hAnsi="Arial" w:cs="Arial"/>
                <w:color w:val="A6A6A6" w:themeColor="background1" w:themeShade="A6"/>
                <w:sz w:val="18"/>
                <w:szCs w:val="18"/>
              </w:rPr>
            </w:pPr>
          </w:p>
        </w:tc>
        <w:tc>
          <w:tcPr>
            <w:tcW w:w="1871" w:type="dxa"/>
            <w:tcBorders>
              <w:left w:val="single" w:sz="4" w:space="0" w:color="D9D9D9" w:themeColor="background1" w:themeShade="D9"/>
              <w:right w:val="single" w:sz="4" w:space="0" w:color="D9D9D9" w:themeColor="background1" w:themeShade="D9"/>
            </w:tcBorders>
            <w:vAlign w:val="center"/>
          </w:tcPr>
          <w:p w14:paraId="7C67CD60" w14:textId="77777777" w:rsidR="008C6414" w:rsidRPr="004B6840" w:rsidRDefault="008C6414" w:rsidP="009079FE">
            <w:pPr>
              <w:rPr>
                <w:rFonts w:ascii="Arial" w:eastAsia="Times New Roman" w:hAnsi="Arial" w:cs="Arial"/>
                <w:sz w:val="18"/>
                <w:szCs w:val="18"/>
              </w:rPr>
            </w:pPr>
            <w:r w:rsidRPr="004B6840">
              <w:rPr>
                <w:rFonts w:ascii="Arial" w:eastAsia="Times New Roman" w:hAnsi="Arial" w:cs="Arial"/>
                <w:sz w:val="18"/>
                <w:szCs w:val="18"/>
              </w:rPr>
              <w:t>Электронная почта</w:t>
            </w:r>
          </w:p>
        </w:tc>
        <w:tc>
          <w:tcPr>
            <w:tcW w:w="2977" w:type="dxa"/>
            <w:tcBorders>
              <w:left w:val="single" w:sz="4" w:space="0" w:color="D9D9D9" w:themeColor="background1" w:themeShade="D9"/>
            </w:tcBorders>
            <w:vAlign w:val="center"/>
          </w:tcPr>
          <w:p w14:paraId="353ED483" w14:textId="77777777" w:rsidR="008C6414" w:rsidRPr="008C22C7" w:rsidRDefault="008C6414" w:rsidP="009079FE">
            <w:pPr>
              <w:rPr>
                <w:rFonts w:ascii="Arial" w:eastAsia="Times New Roman" w:hAnsi="Arial" w:cs="Arial"/>
                <w:bCs/>
                <w:kern w:val="36"/>
                <w:sz w:val="18"/>
                <w:szCs w:val="18"/>
                <w:lang w:val="en-US"/>
              </w:rPr>
            </w:pPr>
          </w:p>
        </w:tc>
      </w:tr>
      <w:tr w:rsidR="00E30E1D" w:rsidRPr="004B6840" w14:paraId="5FE69DCD" w14:textId="77777777" w:rsidTr="004F749A">
        <w:tc>
          <w:tcPr>
            <w:tcW w:w="2547" w:type="dxa"/>
            <w:tcBorders>
              <w:right w:val="single" w:sz="4" w:space="0" w:color="D9D9D9" w:themeColor="background1" w:themeShade="D9"/>
            </w:tcBorders>
            <w:vAlign w:val="center"/>
          </w:tcPr>
          <w:p w14:paraId="78ADACB4" w14:textId="77777777" w:rsidR="00E30E1D" w:rsidRPr="004B6840" w:rsidRDefault="00E30E1D" w:rsidP="009079FE">
            <w:pPr>
              <w:rPr>
                <w:rFonts w:ascii="Arial" w:eastAsia="Times New Roman" w:hAnsi="Arial" w:cs="Arial"/>
                <w:bCs/>
                <w:kern w:val="36"/>
                <w:sz w:val="18"/>
                <w:szCs w:val="18"/>
              </w:rPr>
            </w:pPr>
            <w:r w:rsidRPr="004B6840">
              <w:rPr>
                <w:rFonts w:ascii="Arial" w:eastAsia="Times New Roman" w:hAnsi="Arial" w:cs="Arial"/>
                <w:bCs/>
                <w:kern w:val="36"/>
                <w:sz w:val="18"/>
                <w:szCs w:val="18"/>
              </w:rPr>
              <w:t>Территория страхования</w:t>
            </w:r>
          </w:p>
        </w:tc>
        <w:tc>
          <w:tcPr>
            <w:tcW w:w="8505" w:type="dxa"/>
            <w:gridSpan w:val="3"/>
            <w:tcBorders>
              <w:left w:val="single" w:sz="4" w:space="0" w:color="D9D9D9" w:themeColor="background1" w:themeShade="D9"/>
            </w:tcBorders>
            <w:vAlign w:val="center"/>
          </w:tcPr>
          <w:p w14:paraId="5CB67D02" w14:textId="2602B5F4" w:rsidR="00E30E1D" w:rsidRPr="004B6840" w:rsidRDefault="00E30E1D" w:rsidP="009079FE">
            <w:pPr>
              <w:rPr>
                <w:rFonts w:ascii="Arial" w:eastAsia="Times New Roman" w:hAnsi="Arial" w:cs="Arial"/>
                <w:bCs/>
                <w:kern w:val="36"/>
                <w:sz w:val="18"/>
                <w:szCs w:val="18"/>
              </w:rPr>
            </w:pPr>
            <w:r w:rsidRPr="004B6840">
              <w:rPr>
                <w:rFonts w:ascii="Arial" w:eastAsia="Times New Roman" w:hAnsi="Arial" w:cs="Arial"/>
                <w:bCs/>
                <w:kern w:val="36"/>
                <w:sz w:val="18"/>
                <w:szCs w:val="18"/>
              </w:rPr>
              <w:t xml:space="preserve">Весь мир за исключением </w:t>
            </w:r>
            <w:r>
              <w:rPr>
                <w:rFonts w:ascii="Arial" w:eastAsia="Times New Roman" w:hAnsi="Arial" w:cs="Arial"/>
                <w:bCs/>
                <w:kern w:val="36"/>
                <w:sz w:val="18"/>
                <w:szCs w:val="18"/>
              </w:rPr>
              <w:t>зон военных действий/конфликтов</w:t>
            </w:r>
          </w:p>
        </w:tc>
      </w:tr>
      <w:tr w:rsidR="00E30E1D" w:rsidRPr="004B6840" w14:paraId="18B10278" w14:textId="77777777" w:rsidTr="004F749A">
        <w:tc>
          <w:tcPr>
            <w:tcW w:w="2547" w:type="dxa"/>
            <w:tcBorders>
              <w:right w:val="single" w:sz="4" w:space="0" w:color="D9D9D9" w:themeColor="background1" w:themeShade="D9"/>
            </w:tcBorders>
            <w:vAlign w:val="center"/>
          </w:tcPr>
          <w:p w14:paraId="2D40A6C7" w14:textId="77777777" w:rsidR="00E30E1D" w:rsidRPr="001A308B" w:rsidRDefault="00E30E1D" w:rsidP="009079FE">
            <w:pPr>
              <w:rPr>
                <w:rFonts w:ascii="Arial" w:eastAsia="Times New Roman" w:hAnsi="Arial" w:cs="Arial"/>
                <w:bCs/>
                <w:kern w:val="36"/>
                <w:sz w:val="18"/>
                <w:szCs w:val="18"/>
              </w:rPr>
            </w:pPr>
            <w:r w:rsidRPr="001A308B">
              <w:rPr>
                <w:rFonts w:ascii="Arial" w:eastAsia="Times New Roman" w:hAnsi="Arial" w:cs="Arial"/>
                <w:bCs/>
                <w:kern w:val="36"/>
                <w:sz w:val="18"/>
                <w:szCs w:val="18"/>
              </w:rPr>
              <w:t>Страховая премия</w:t>
            </w:r>
          </w:p>
        </w:tc>
        <w:tc>
          <w:tcPr>
            <w:tcW w:w="8505" w:type="dxa"/>
            <w:gridSpan w:val="3"/>
            <w:tcBorders>
              <w:left w:val="single" w:sz="4" w:space="0" w:color="D9D9D9" w:themeColor="background1" w:themeShade="D9"/>
            </w:tcBorders>
            <w:vAlign w:val="center"/>
          </w:tcPr>
          <w:p w14:paraId="6D52B32F" w14:textId="1968B348" w:rsidR="00E30E1D" w:rsidRPr="001A308B" w:rsidRDefault="005B56FE" w:rsidP="009079FE">
            <w:pPr>
              <w:rPr>
                <w:rFonts w:ascii="Arial" w:eastAsia="Times New Roman" w:hAnsi="Arial" w:cs="Arial"/>
                <w:bCs/>
                <w:kern w:val="36"/>
                <w:sz w:val="18"/>
                <w:szCs w:val="18"/>
              </w:rPr>
            </w:pPr>
            <w:del w:id="6" w:author="Yulia Malakhova" w:date="2025-03-12T18:31:00Z">
              <w:r>
                <w:rPr>
                  <w:rFonts w:ascii="Arial" w:eastAsia="Times New Roman" w:hAnsi="Arial" w:cs="Arial"/>
                  <w:bCs/>
                  <w:kern w:val="36"/>
                  <w:sz w:val="18"/>
                  <w:szCs w:val="18"/>
                </w:rPr>
                <w:delText>1</w:delText>
              </w:r>
              <w:r w:rsidR="00E30E1D">
                <w:rPr>
                  <w:rFonts w:ascii="Arial" w:eastAsia="Times New Roman" w:hAnsi="Arial" w:cs="Arial"/>
                  <w:bCs/>
                  <w:kern w:val="36"/>
                  <w:sz w:val="18"/>
                  <w:szCs w:val="18"/>
                </w:rPr>
                <w:delText>99</w:delText>
              </w:r>
            </w:del>
            <w:proofErr w:type="gramStart"/>
            <w:ins w:id="7" w:author="Yulia Malakhova" w:date="2025-03-12T18:31:00Z">
              <w:r w:rsidR="003031A9" w:rsidRPr="001A308B">
                <w:rPr>
                  <w:rFonts w:ascii="Arial" w:eastAsia="Times New Roman" w:hAnsi="Arial" w:cs="Arial"/>
                  <w:bCs/>
                  <w:kern w:val="36"/>
                  <w:sz w:val="18"/>
                  <w:szCs w:val="18"/>
                </w:rPr>
                <w:t>2</w:t>
              </w:r>
              <w:r w:rsidR="00E30E1D" w:rsidRPr="001A308B">
                <w:rPr>
                  <w:rFonts w:ascii="Arial" w:eastAsia="Times New Roman" w:hAnsi="Arial" w:cs="Arial"/>
                  <w:bCs/>
                  <w:kern w:val="36"/>
                  <w:sz w:val="18"/>
                  <w:szCs w:val="18"/>
                </w:rPr>
                <w:t>99</w:t>
              </w:r>
              <w:r w:rsidR="001A308B" w:rsidRPr="001A308B">
                <w:rPr>
                  <w:rFonts w:ascii="Arial" w:eastAsia="Times New Roman" w:hAnsi="Arial" w:cs="Arial"/>
                  <w:bCs/>
                  <w:kern w:val="36"/>
                  <w:sz w:val="18"/>
                  <w:szCs w:val="18"/>
                </w:rPr>
                <w:t xml:space="preserve"> </w:t>
              </w:r>
            </w:ins>
            <w:r w:rsidR="00E30E1D" w:rsidRPr="001A308B">
              <w:rPr>
                <w:rFonts w:ascii="Arial" w:eastAsia="Times New Roman" w:hAnsi="Arial" w:cs="Arial"/>
                <w:bCs/>
                <w:kern w:val="36"/>
                <w:sz w:val="18"/>
                <w:szCs w:val="18"/>
              </w:rPr>
              <w:t xml:space="preserve"> рублей</w:t>
            </w:r>
            <w:proofErr w:type="gramEnd"/>
          </w:p>
        </w:tc>
      </w:tr>
      <w:tr w:rsidR="00E30E1D" w:rsidRPr="004B6840" w14:paraId="06F3A1E3" w14:textId="77777777" w:rsidTr="004F749A">
        <w:tc>
          <w:tcPr>
            <w:tcW w:w="2547" w:type="dxa"/>
            <w:tcBorders>
              <w:right w:val="single" w:sz="4" w:space="0" w:color="D9D9D9" w:themeColor="background1" w:themeShade="D9"/>
            </w:tcBorders>
            <w:vAlign w:val="center"/>
          </w:tcPr>
          <w:p w14:paraId="5554508C" w14:textId="66DF9558" w:rsidR="00E30E1D" w:rsidRPr="004B6840" w:rsidRDefault="00E30E1D" w:rsidP="009079FE">
            <w:pPr>
              <w:rPr>
                <w:rFonts w:ascii="Arial" w:eastAsia="Times New Roman" w:hAnsi="Arial" w:cs="Arial"/>
                <w:bCs/>
                <w:kern w:val="36"/>
                <w:sz w:val="18"/>
                <w:szCs w:val="18"/>
              </w:rPr>
            </w:pPr>
            <w:r>
              <w:rPr>
                <w:rFonts w:ascii="Arial" w:eastAsia="Times New Roman" w:hAnsi="Arial" w:cs="Arial"/>
                <w:bCs/>
                <w:kern w:val="36"/>
                <w:sz w:val="18"/>
                <w:szCs w:val="18"/>
              </w:rPr>
              <w:t>Порядок уплаты страховой премии</w:t>
            </w:r>
          </w:p>
        </w:tc>
        <w:tc>
          <w:tcPr>
            <w:tcW w:w="8505" w:type="dxa"/>
            <w:gridSpan w:val="3"/>
            <w:tcBorders>
              <w:left w:val="single" w:sz="4" w:space="0" w:color="D9D9D9" w:themeColor="background1" w:themeShade="D9"/>
            </w:tcBorders>
            <w:vAlign w:val="center"/>
          </w:tcPr>
          <w:p w14:paraId="05ED982D" w14:textId="26ECC99B" w:rsidR="00E30E1D" w:rsidRPr="004B6840" w:rsidRDefault="00E30E1D" w:rsidP="00046287">
            <w:pPr>
              <w:rPr>
                <w:rFonts w:ascii="Arial" w:eastAsia="Times New Roman" w:hAnsi="Arial" w:cs="Arial"/>
                <w:bCs/>
                <w:color w:val="000000" w:themeColor="text1"/>
                <w:kern w:val="36"/>
                <w:sz w:val="18"/>
                <w:szCs w:val="18"/>
              </w:rPr>
            </w:pPr>
            <w:r w:rsidRPr="00E30E1D">
              <w:rPr>
                <w:rFonts w:ascii="Arial" w:eastAsia="Times New Roman" w:hAnsi="Arial" w:cs="Arial"/>
                <w:bCs/>
                <w:kern w:val="36"/>
                <w:sz w:val="18"/>
                <w:szCs w:val="18"/>
              </w:rPr>
              <w:t>Страховая премия оплачивается единовременно при заключении (выдаче) Полиса. Датой уплаты премии по Полису является дата уплаты страховой премии представителю Страховщика.</w:t>
            </w:r>
          </w:p>
        </w:tc>
      </w:tr>
      <w:tr w:rsidR="008C6414" w:rsidRPr="004B6840" w14:paraId="154A0AB1" w14:textId="77777777" w:rsidTr="009079FE">
        <w:tc>
          <w:tcPr>
            <w:tcW w:w="11052" w:type="dxa"/>
            <w:gridSpan w:val="4"/>
            <w:vAlign w:val="center"/>
          </w:tcPr>
          <w:p w14:paraId="59B87AC0" w14:textId="01ED7137" w:rsidR="008C6414" w:rsidRPr="004B6840" w:rsidRDefault="008C6414" w:rsidP="009079FE">
            <w:pPr>
              <w:rPr>
                <w:rFonts w:ascii="Arial" w:eastAsia="Times New Roman" w:hAnsi="Arial" w:cs="Arial"/>
                <w:bCs/>
                <w:color w:val="000000" w:themeColor="text1"/>
                <w:kern w:val="36"/>
                <w:sz w:val="18"/>
                <w:szCs w:val="18"/>
              </w:rPr>
            </w:pPr>
            <w:r w:rsidRPr="004B6840">
              <w:rPr>
                <w:rFonts w:ascii="Arial" w:eastAsia="Times New Roman" w:hAnsi="Arial" w:cs="Arial"/>
                <w:bCs/>
                <w:kern w:val="36"/>
                <w:sz w:val="18"/>
                <w:szCs w:val="18"/>
              </w:rPr>
              <w:t>При неуплате страховой премии в р</w:t>
            </w:r>
            <w:r w:rsidR="00E30E1D">
              <w:rPr>
                <w:rFonts w:ascii="Arial" w:eastAsia="Times New Roman" w:hAnsi="Arial" w:cs="Arial"/>
                <w:bCs/>
                <w:kern w:val="36"/>
                <w:sz w:val="18"/>
                <w:szCs w:val="18"/>
              </w:rPr>
              <w:t>азмере и сроки, установленные Полисом страхования</w:t>
            </w:r>
            <w:r w:rsidRPr="004B6840">
              <w:rPr>
                <w:rFonts w:ascii="Arial" w:eastAsia="Times New Roman" w:hAnsi="Arial" w:cs="Arial"/>
                <w:bCs/>
                <w:kern w:val="36"/>
                <w:sz w:val="18"/>
                <w:szCs w:val="18"/>
              </w:rPr>
              <w:t xml:space="preserve">, </w:t>
            </w:r>
            <w:r w:rsidR="00E30E1D">
              <w:rPr>
                <w:rFonts w:ascii="Arial" w:eastAsia="Times New Roman" w:hAnsi="Arial" w:cs="Arial"/>
                <w:bCs/>
                <w:kern w:val="36"/>
                <w:sz w:val="18"/>
                <w:szCs w:val="18"/>
              </w:rPr>
              <w:t xml:space="preserve">в том числе уплаты в меньшем размере, </w:t>
            </w:r>
            <w:r w:rsidRPr="004B6840">
              <w:rPr>
                <w:rFonts w:ascii="Arial" w:eastAsia="Times New Roman" w:hAnsi="Arial" w:cs="Arial"/>
                <w:bCs/>
                <w:kern w:val="36"/>
                <w:sz w:val="18"/>
                <w:szCs w:val="18"/>
              </w:rPr>
              <w:t>Полис</w:t>
            </w:r>
            <w:r>
              <w:rPr>
                <w:rFonts w:ascii="Arial" w:eastAsia="Times New Roman" w:hAnsi="Arial" w:cs="Arial"/>
                <w:bCs/>
                <w:kern w:val="36"/>
                <w:sz w:val="18"/>
                <w:szCs w:val="18"/>
              </w:rPr>
              <w:t xml:space="preserve"> считается не вступившим в силу</w:t>
            </w:r>
            <w:r w:rsidR="00E30E1D">
              <w:rPr>
                <w:rFonts w:ascii="Arial" w:eastAsia="Times New Roman" w:hAnsi="Arial" w:cs="Arial"/>
                <w:bCs/>
                <w:kern w:val="36"/>
                <w:sz w:val="18"/>
                <w:szCs w:val="18"/>
              </w:rPr>
              <w:t>.</w:t>
            </w:r>
          </w:p>
        </w:tc>
      </w:tr>
      <w:tr w:rsidR="008C6414" w:rsidRPr="004B6840" w14:paraId="09AEDF7B" w14:textId="77777777" w:rsidTr="004F749A">
        <w:tc>
          <w:tcPr>
            <w:tcW w:w="2547" w:type="dxa"/>
            <w:tcBorders>
              <w:right w:val="single" w:sz="4" w:space="0" w:color="D9D9D9" w:themeColor="background1" w:themeShade="D9"/>
            </w:tcBorders>
            <w:vAlign w:val="center"/>
          </w:tcPr>
          <w:p w14:paraId="5488F434" w14:textId="77777777" w:rsidR="008C6414" w:rsidRPr="004B6840" w:rsidRDefault="008C6414" w:rsidP="009079FE">
            <w:pPr>
              <w:rPr>
                <w:rFonts w:ascii="Arial" w:eastAsia="Times New Roman" w:hAnsi="Arial" w:cs="Arial"/>
                <w:bCs/>
                <w:kern w:val="36"/>
                <w:sz w:val="18"/>
                <w:szCs w:val="18"/>
              </w:rPr>
            </w:pPr>
            <w:r w:rsidRPr="004B6840">
              <w:rPr>
                <w:rFonts w:ascii="Arial" w:eastAsia="Times New Roman" w:hAnsi="Arial" w:cs="Arial"/>
                <w:bCs/>
                <w:kern w:val="36"/>
                <w:sz w:val="18"/>
                <w:szCs w:val="18"/>
              </w:rPr>
              <w:t>Срок страхования</w:t>
            </w:r>
          </w:p>
        </w:tc>
        <w:tc>
          <w:tcPr>
            <w:tcW w:w="8505" w:type="dxa"/>
            <w:gridSpan w:val="3"/>
            <w:tcBorders>
              <w:left w:val="single" w:sz="4" w:space="0" w:color="D9D9D9" w:themeColor="background1" w:themeShade="D9"/>
            </w:tcBorders>
            <w:vAlign w:val="center"/>
          </w:tcPr>
          <w:p w14:paraId="302B8C67" w14:textId="77777777" w:rsidR="008C6414" w:rsidRDefault="00071624" w:rsidP="009079FE">
            <w:pPr>
              <w:rPr>
                <w:rFonts w:ascii="Arial" w:eastAsia="Times New Roman" w:hAnsi="Arial" w:cs="Arial"/>
                <w:bCs/>
                <w:kern w:val="36"/>
                <w:sz w:val="18"/>
                <w:szCs w:val="18"/>
              </w:rPr>
            </w:pPr>
            <w:r>
              <w:rPr>
                <w:rFonts w:ascii="Arial" w:eastAsia="Times New Roman" w:hAnsi="Arial" w:cs="Arial"/>
                <w:bCs/>
                <w:kern w:val="36"/>
                <w:sz w:val="18"/>
                <w:szCs w:val="18"/>
              </w:rPr>
              <w:t>1 месяц,</w:t>
            </w:r>
            <w:r w:rsidR="008C6414">
              <w:rPr>
                <w:rFonts w:ascii="Arial" w:eastAsia="Times New Roman" w:hAnsi="Arial" w:cs="Arial"/>
                <w:bCs/>
                <w:kern w:val="36"/>
                <w:sz w:val="18"/>
                <w:szCs w:val="18"/>
              </w:rPr>
              <w:t xml:space="preserve"> </w:t>
            </w:r>
            <w:proofErr w:type="gramStart"/>
            <w:r w:rsidR="008C6414">
              <w:rPr>
                <w:rFonts w:ascii="Arial" w:eastAsia="Times New Roman" w:hAnsi="Arial" w:cs="Arial"/>
                <w:bCs/>
                <w:kern w:val="36"/>
                <w:sz w:val="18"/>
                <w:szCs w:val="18"/>
              </w:rPr>
              <w:t>с  00</w:t>
            </w:r>
            <w:proofErr w:type="gramEnd"/>
            <w:r w:rsidR="008C6414">
              <w:rPr>
                <w:rFonts w:ascii="Arial" w:eastAsia="Times New Roman" w:hAnsi="Arial" w:cs="Arial"/>
                <w:bCs/>
                <w:kern w:val="36"/>
                <w:sz w:val="18"/>
                <w:szCs w:val="18"/>
              </w:rPr>
              <w:t>:00  «»   г. по 23:59 «</w:t>
            </w:r>
            <w:r w:rsidR="008C6414" w:rsidRPr="004B6840">
              <w:rPr>
                <w:rFonts w:ascii="Arial" w:eastAsia="Times New Roman" w:hAnsi="Arial" w:cs="Arial"/>
                <w:bCs/>
                <w:kern w:val="36"/>
                <w:sz w:val="18"/>
                <w:szCs w:val="18"/>
              </w:rPr>
              <w:t xml:space="preserve">» </w:t>
            </w:r>
            <w:r w:rsidR="008C6414">
              <w:rPr>
                <w:rFonts w:ascii="Arial" w:eastAsia="Times New Roman" w:hAnsi="Arial" w:cs="Arial"/>
                <w:bCs/>
                <w:kern w:val="36"/>
                <w:sz w:val="18"/>
                <w:szCs w:val="18"/>
              </w:rPr>
              <w:t xml:space="preserve">  </w:t>
            </w:r>
            <w:r w:rsidR="008C6414" w:rsidRPr="004B6840">
              <w:rPr>
                <w:rFonts w:ascii="Arial" w:eastAsia="Times New Roman" w:hAnsi="Arial" w:cs="Arial"/>
                <w:bCs/>
                <w:kern w:val="36"/>
                <w:sz w:val="18"/>
                <w:szCs w:val="18"/>
              </w:rPr>
              <w:t>г.</w:t>
            </w:r>
          </w:p>
          <w:p w14:paraId="250D48CE" w14:textId="04F02686" w:rsidR="00E30E1D" w:rsidRPr="004B6840" w:rsidRDefault="00E30E1D" w:rsidP="00046287">
            <w:pPr>
              <w:rPr>
                <w:rFonts w:ascii="Arial" w:eastAsia="Times New Roman" w:hAnsi="Arial" w:cs="Arial"/>
                <w:bCs/>
                <w:kern w:val="36"/>
                <w:sz w:val="18"/>
                <w:szCs w:val="18"/>
              </w:rPr>
            </w:pPr>
            <w:r w:rsidRPr="00E30E1D">
              <w:rPr>
                <w:rFonts w:ascii="Arial" w:eastAsia="Times New Roman" w:hAnsi="Arial" w:cs="Arial"/>
                <w:bCs/>
                <w:kern w:val="36"/>
                <w:sz w:val="18"/>
                <w:szCs w:val="18"/>
              </w:rPr>
              <w:t xml:space="preserve">Страхование, обусловленное </w:t>
            </w:r>
            <w:r w:rsidR="00046287">
              <w:rPr>
                <w:rFonts w:ascii="Arial" w:eastAsia="Times New Roman" w:hAnsi="Arial" w:cs="Arial"/>
                <w:bCs/>
                <w:kern w:val="36"/>
                <w:sz w:val="18"/>
                <w:szCs w:val="18"/>
              </w:rPr>
              <w:t>Договором</w:t>
            </w:r>
            <w:r w:rsidR="00046287" w:rsidRPr="00E30E1D">
              <w:rPr>
                <w:rFonts w:ascii="Arial" w:eastAsia="Times New Roman" w:hAnsi="Arial" w:cs="Arial"/>
                <w:bCs/>
                <w:kern w:val="36"/>
                <w:sz w:val="18"/>
                <w:szCs w:val="18"/>
              </w:rPr>
              <w:t xml:space="preserve"> </w:t>
            </w:r>
            <w:r w:rsidRPr="00E30E1D">
              <w:rPr>
                <w:rFonts w:ascii="Arial" w:eastAsia="Times New Roman" w:hAnsi="Arial" w:cs="Arial"/>
                <w:bCs/>
                <w:kern w:val="36"/>
                <w:sz w:val="18"/>
                <w:szCs w:val="18"/>
              </w:rPr>
              <w:t xml:space="preserve">страхования, распространяется на страховые случаи, произошедшие после вступления </w:t>
            </w:r>
            <w:r w:rsidR="00046287">
              <w:rPr>
                <w:rFonts w:ascii="Arial" w:eastAsia="Times New Roman" w:hAnsi="Arial" w:cs="Arial"/>
                <w:bCs/>
                <w:kern w:val="36"/>
                <w:sz w:val="18"/>
                <w:szCs w:val="18"/>
              </w:rPr>
              <w:t>Договора</w:t>
            </w:r>
            <w:r w:rsidR="00046287" w:rsidRPr="00E30E1D">
              <w:rPr>
                <w:rFonts w:ascii="Arial" w:eastAsia="Times New Roman" w:hAnsi="Arial" w:cs="Arial"/>
                <w:bCs/>
                <w:kern w:val="36"/>
                <w:sz w:val="18"/>
                <w:szCs w:val="18"/>
              </w:rPr>
              <w:t xml:space="preserve"> </w:t>
            </w:r>
            <w:r w:rsidRPr="00E30E1D">
              <w:rPr>
                <w:rFonts w:ascii="Arial" w:eastAsia="Times New Roman" w:hAnsi="Arial" w:cs="Arial"/>
                <w:bCs/>
                <w:kern w:val="36"/>
                <w:sz w:val="18"/>
                <w:szCs w:val="18"/>
              </w:rPr>
              <w:t xml:space="preserve">страхования в силу и до момента окончания срока действия </w:t>
            </w:r>
            <w:r w:rsidR="00046287">
              <w:rPr>
                <w:rFonts w:ascii="Arial" w:eastAsia="Times New Roman" w:hAnsi="Arial" w:cs="Arial"/>
                <w:bCs/>
                <w:kern w:val="36"/>
                <w:sz w:val="18"/>
                <w:szCs w:val="18"/>
              </w:rPr>
              <w:t>Договора</w:t>
            </w:r>
            <w:r w:rsidR="00046287" w:rsidRPr="00E30E1D">
              <w:rPr>
                <w:rFonts w:ascii="Arial" w:eastAsia="Times New Roman" w:hAnsi="Arial" w:cs="Arial"/>
                <w:bCs/>
                <w:kern w:val="36"/>
                <w:sz w:val="18"/>
                <w:szCs w:val="18"/>
              </w:rPr>
              <w:t xml:space="preserve"> </w:t>
            </w:r>
            <w:r w:rsidRPr="00E30E1D">
              <w:rPr>
                <w:rFonts w:ascii="Arial" w:eastAsia="Times New Roman" w:hAnsi="Arial" w:cs="Arial"/>
                <w:bCs/>
                <w:kern w:val="36"/>
                <w:sz w:val="18"/>
                <w:szCs w:val="18"/>
              </w:rPr>
              <w:t>страхования.</w:t>
            </w:r>
          </w:p>
        </w:tc>
      </w:tr>
      <w:tr w:rsidR="008C6414" w:rsidRPr="004B6840" w14:paraId="3BF0C3BC" w14:textId="77777777" w:rsidTr="004F749A">
        <w:trPr>
          <w:trHeight w:val="194"/>
        </w:trPr>
        <w:tc>
          <w:tcPr>
            <w:tcW w:w="2547" w:type="dxa"/>
            <w:tcBorders>
              <w:right w:val="single" w:sz="4" w:space="0" w:color="D9D9D9" w:themeColor="background1" w:themeShade="D9"/>
            </w:tcBorders>
            <w:vAlign w:val="center"/>
          </w:tcPr>
          <w:p w14:paraId="14C02097" w14:textId="77777777" w:rsidR="008C6414" w:rsidRPr="004B6840" w:rsidRDefault="008C6414" w:rsidP="009079FE">
            <w:pPr>
              <w:rPr>
                <w:rFonts w:ascii="Arial" w:eastAsia="Times New Roman" w:hAnsi="Arial" w:cs="Arial"/>
                <w:bCs/>
                <w:kern w:val="36"/>
                <w:sz w:val="18"/>
                <w:szCs w:val="18"/>
              </w:rPr>
            </w:pPr>
            <w:r w:rsidRPr="004B6840">
              <w:rPr>
                <w:rFonts w:ascii="Arial" w:hAnsi="Arial" w:cs="Arial"/>
                <w:b/>
                <w:sz w:val="18"/>
                <w:szCs w:val="18"/>
              </w:rPr>
              <w:t>Выгодоприобретатель</w:t>
            </w:r>
          </w:p>
        </w:tc>
        <w:tc>
          <w:tcPr>
            <w:tcW w:w="8505" w:type="dxa"/>
            <w:gridSpan w:val="3"/>
            <w:tcBorders>
              <w:left w:val="single" w:sz="4" w:space="0" w:color="D9D9D9" w:themeColor="background1" w:themeShade="D9"/>
            </w:tcBorders>
            <w:vAlign w:val="center"/>
          </w:tcPr>
          <w:p w14:paraId="29AF0F75" w14:textId="77777777" w:rsidR="008C6414" w:rsidRPr="004B6840" w:rsidRDefault="008C6414" w:rsidP="009079FE">
            <w:pPr>
              <w:rPr>
                <w:rFonts w:ascii="Arial" w:eastAsia="Times New Roman" w:hAnsi="Arial" w:cs="Arial"/>
                <w:bCs/>
                <w:color w:val="A6A6A6" w:themeColor="background1" w:themeShade="A6"/>
                <w:kern w:val="36"/>
                <w:sz w:val="18"/>
                <w:szCs w:val="18"/>
              </w:rPr>
            </w:pPr>
            <w:r w:rsidRPr="004B6840">
              <w:rPr>
                <w:rFonts w:ascii="Arial" w:eastAsia="Times New Roman" w:hAnsi="Arial" w:cs="Arial"/>
                <w:bCs/>
                <w:kern w:val="36"/>
                <w:sz w:val="18"/>
                <w:szCs w:val="18"/>
              </w:rPr>
              <w:t>Застрахованный</w:t>
            </w:r>
          </w:p>
        </w:tc>
      </w:tr>
    </w:tbl>
    <w:p w14:paraId="5D72D2A9" w14:textId="77777777" w:rsidR="008C6414" w:rsidRPr="004B6840" w:rsidRDefault="008C6414" w:rsidP="008C6414">
      <w:pPr>
        <w:ind w:hanging="142"/>
        <w:outlineLvl w:val="1"/>
        <w:rPr>
          <w:rFonts w:ascii="Arial" w:eastAsia="Times New Roman" w:hAnsi="Arial" w:cs="Arial"/>
          <w:b/>
          <w:bCs/>
          <w:kern w:val="36"/>
          <w:sz w:val="18"/>
          <w:szCs w:val="18"/>
        </w:rPr>
      </w:pPr>
      <w:r w:rsidRPr="004B6840">
        <w:rPr>
          <w:rFonts w:ascii="Arial" w:eastAsia="Times New Roman" w:hAnsi="Arial" w:cs="Arial"/>
          <w:b/>
          <w:bCs/>
          <w:kern w:val="36"/>
          <w:sz w:val="18"/>
          <w:szCs w:val="18"/>
        </w:rPr>
        <w:t xml:space="preserve">    ОПИСАНИЕ ПРОГРАММЫ СТРАХОВАНИЯ</w:t>
      </w:r>
    </w:p>
    <w:tbl>
      <w:tblPr>
        <w:tblStyle w:val="a3"/>
        <w:tblW w:w="110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Change w:id="8" w:author="Yulia Malakhova" w:date="2025-03-12T18:31:00Z">
          <w:tblPr>
            <w:tblStyle w:val="a3"/>
            <w:tblW w:w="1119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PrChange>
      </w:tblPr>
      <w:tblGrid>
        <w:gridCol w:w="1919"/>
        <w:gridCol w:w="6324"/>
        <w:gridCol w:w="2682"/>
        <w:gridCol w:w="127"/>
        <w:tblGridChange w:id="9">
          <w:tblGrid>
            <w:gridCol w:w="1980"/>
            <w:gridCol w:w="6237"/>
            <w:gridCol w:w="26"/>
            <w:gridCol w:w="2682"/>
            <w:gridCol w:w="127"/>
            <w:gridCol w:w="142"/>
          </w:tblGrid>
        </w:tblGridChange>
      </w:tblGrid>
      <w:tr w:rsidR="008C6414" w:rsidRPr="004B6840" w14:paraId="2E5AF99E" w14:textId="77777777" w:rsidTr="004F749A">
        <w:trPr>
          <w:gridAfter w:val="1"/>
          <w:wAfter w:w="142" w:type="dxa"/>
        </w:trPr>
        <w:tc>
          <w:tcPr>
            <w:tcW w:w="9209" w:type="dxa"/>
            <w:gridSpan w:val="2"/>
            <w:tcBorders>
              <w:right w:val="single" w:sz="4" w:space="0" w:color="A6A6A6" w:themeColor="background1" w:themeShade="A6"/>
            </w:tcBorders>
            <w:vAlign w:val="center"/>
            <w:tcPrChange w:id="10" w:author="Yulia Malakhova" w:date="2025-03-12T18:31:00Z">
              <w:tcPr>
                <w:tcW w:w="8217" w:type="dxa"/>
                <w:gridSpan w:val="2"/>
                <w:tcBorders>
                  <w:right w:val="single" w:sz="4" w:space="0" w:color="A6A6A6" w:themeColor="background1" w:themeShade="A6"/>
                </w:tcBorders>
                <w:vAlign w:val="center"/>
              </w:tcPr>
            </w:tcPrChange>
          </w:tcPr>
          <w:p w14:paraId="77232FD3" w14:textId="77777777" w:rsidR="008C6414" w:rsidRPr="004B6840" w:rsidRDefault="008C6414" w:rsidP="009079FE">
            <w:pPr>
              <w:autoSpaceDE w:val="0"/>
              <w:autoSpaceDN w:val="0"/>
              <w:adjustRightInd w:val="0"/>
              <w:rPr>
                <w:rFonts w:ascii="Arial" w:eastAsia="Times New Roman" w:hAnsi="Arial" w:cs="Arial"/>
                <w:b/>
                <w:bCs/>
                <w:kern w:val="36"/>
                <w:sz w:val="18"/>
                <w:szCs w:val="18"/>
              </w:rPr>
            </w:pPr>
            <w:r w:rsidRPr="004B6840">
              <w:rPr>
                <w:rFonts w:ascii="Arial" w:hAnsi="Arial" w:cs="Arial"/>
                <w:b/>
                <w:bCs/>
                <w:sz w:val="18"/>
                <w:szCs w:val="18"/>
              </w:rPr>
              <w:t>Застрахованный риск</w:t>
            </w:r>
            <w:r w:rsidRPr="004B6840">
              <w:rPr>
                <w:rFonts w:ascii="Arial" w:eastAsia="Times New Roman" w:hAnsi="Arial" w:cs="Arial"/>
                <w:bCs/>
                <w:sz w:val="18"/>
                <w:szCs w:val="18"/>
              </w:rPr>
              <w:t xml:space="preserve"> </w:t>
            </w:r>
          </w:p>
        </w:tc>
        <w:tc>
          <w:tcPr>
            <w:tcW w:w="1843" w:type="dxa"/>
            <w:tcBorders>
              <w:left w:val="single" w:sz="4" w:space="0" w:color="A6A6A6" w:themeColor="background1" w:themeShade="A6"/>
            </w:tcBorders>
            <w:vAlign w:val="center"/>
            <w:tcPrChange w:id="11" w:author="Yulia Malakhova" w:date="2025-03-12T18:31:00Z">
              <w:tcPr>
                <w:tcW w:w="2977" w:type="dxa"/>
                <w:gridSpan w:val="4"/>
                <w:tcBorders>
                  <w:left w:val="single" w:sz="4" w:space="0" w:color="A6A6A6" w:themeColor="background1" w:themeShade="A6"/>
                </w:tcBorders>
                <w:vAlign w:val="center"/>
              </w:tcPr>
            </w:tcPrChange>
          </w:tcPr>
          <w:p w14:paraId="1BEEAC76" w14:textId="77777777" w:rsidR="00071624" w:rsidRPr="00071624" w:rsidRDefault="008C6414" w:rsidP="00071624">
            <w:pPr>
              <w:autoSpaceDE w:val="0"/>
              <w:autoSpaceDN w:val="0"/>
              <w:adjustRightInd w:val="0"/>
              <w:jc w:val="center"/>
              <w:rPr>
                <w:rFonts w:ascii="Arial" w:hAnsi="Arial" w:cs="Arial"/>
                <w:b/>
                <w:bCs/>
                <w:sz w:val="18"/>
                <w:szCs w:val="18"/>
              </w:rPr>
            </w:pPr>
            <w:r w:rsidRPr="004B6840">
              <w:rPr>
                <w:rFonts w:ascii="Arial" w:hAnsi="Arial" w:cs="Arial"/>
                <w:b/>
                <w:bCs/>
                <w:sz w:val="18"/>
                <w:szCs w:val="18"/>
              </w:rPr>
              <w:t>Страховая сумма</w:t>
            </w:r>
            <w:r w:rsidR="00071624">
              <w:rPr>
                <w:rFonts w:ascii="Arial" w:hAnsi="Arial" w:cs="Arial"/>
                <w:b/>
                <w:bCs/>
                <w:sz w:val="18"/>
                <w:szCs w:val="18"/>
              </w:rPr>
              <w:t>, руб.</w:t>
            </w:r>
          </w:p>
        </w:tc>
      </w:tr>
      <w:tr w:rsidR="00823EFF" w:rsidRPr="004B6840" w14:paraId="4EB25D33" w14:textId="77777777" w:rsidTr="004F749A">
        <w:trPr>
          <w:gridAfter w:val="1"/>
          <w:wAfter w:w="142" w:type="dxa"/>
        </w:trPr>
        <w:tc>
          <w:tcPr>
            <w:tcW w:w="9209" w:type="dxa"/>
            <w:gridSpan w:val="2"/>
            <w:tcBorders>
              <w:right w:val="single" w:sz="4" w:space="0" w:color="A6A6A6" w:themeColor="background1" w:themeShade="A6"/>
            </w:tcBorders>
            <w:vAlign w:val="center"/>
          </w:tcPr>
          <w:p w14:paraId="7326F890" w14:textId="1FF13740" w:rsidR="00823EFF" w:rsidRPr="004B6840" w:rsidRDefault="00823EFF" w:rsidP="00DE65F3">
            <w:pPr>
              <w:rPr>
                <w:rFonts w:ascii="Arial" w:hAnsi="Arial" w:cs="Arial"/>
                <w:bCs/>
                <w:sz w:val="18"/>
                <w:szCs w:val="18"/>
              </w:rPr>
            </w:pPr>
            <w:r w:rsidRPr="0057421D">
              <w:rPr>
                <w:rFonts w:ascii="Arial" w:hAnsi="Arial" w:cs="Arial"/>
                <w:bCs/>
                <w:sz w:val="18"/>
                <w:szCs w:val="18"/>
              </w:rPr>
              <w:t xml:space="preserve">Незаконное использование потерянной или украденной пластиковой </w:t>
            </w:r>
            <w:proofErr w:type="gramStart"/>
            <w:r w:rsidRPr="0057421D">
              <w:rPr>
                <w:rFonts w:ascii="Arial" w:hAnsi="Arial" w:cs="Arial"/>
                <w:bCs/>
                <w:sz w:val="18"/>
                <w:szCs w:val="18"/>
              </w:rPr>
              <w:t>карты  (</w:t>
            </w:r>
            <w:proofErr w:type="gramEnd"/>
            <w:r w:rsidRPr="0057421D">
              <w:rPr>
                <w:rFonts w:ascii="Arial" w:hAnsi="Arial" w:cs="Arial"/>
                <w:bCs/>
                <w:sz w:val="18"/>
                <w:szCs w:val="18"/>
              </w:rPr>
              <w:t>п.4.2.1. Правил страхования)</w:t>
            </w:r>
            <w:r w:rsidR="006B7C30">
              <w:rPr>
                <w:rFonts w:ascii="Arial" w:hAnsi="Arial" w:cs="Arial"/>
                <w:bCs/>
                <w:sz w:val="18"/>
                <w:szCs w:val="18"/>
              </w:rPr>
              <w:t xml:space="preserve"> </w:t>
            </w:r>
          </w:p>
        </w:tc>
        <w:tc>
          <w:tcPr>
            <w:tcW w:w="1843" w:type="dxa"/>
            <w:vMerge w:val="restart"/>
            <w:tcBorders>
              <w:left w:val="single" w:sz="4" w:space="0" w:color="A6A6A6" w:themeColor="background1" w:themeShade="A6"/>
            </w:tcBorders>
            <w:vAlign w:val="center"/>
          </w:tcPr>
          <w:p w14:paraId="391AA82B" w14:textId="556C8875" w:rsidR="00823EFF" w:rsidRPr="000B691D" w:rsidRDefault="00823EFF" w:rsidP="000B691D">
            <w:pPr>
              <w:autoSpaceDE w:val="0"/>
              <w:autoSpaceDN w:val="0"/>
              <w:adjustRightInd w:val="0"/>
              <w:jc w:val="center"/>
              <w:rPr>
                <w:rFonts w:ascii="Arial" w:hAnsi="Arial" w:cs="Arial"/>
                <w:b/>
                <w:bCs/>
                <w:i/>
                <w:sz w:val="18"/>
                <w:szCs w:val="18"/>
              </w:rPr>
            </w:pPr>
            <w:moveToRangeStart w:id="12" w:author="Yulia Malakhova" w:date="2025-03-12T18:31:00Z" w:name="move192696702"/>
            <w:moveTo w:id="13" w:author="Yulia Malakhova" w:date="2025-03-12T18:31:00Z">
              <w:r w:rsidRPr="000B691D">
                <w:rPr>
                  <w:rFonts w:ascii="Arial" w:hAnsi="Arial" w:cs="Arial"/>
                  <w:b/>
                  <w:bCs/>
                  <w:i/>
                  <w:sz w:val="18"/>
                  <w:szCs w:val="18"/>
                </w:rPr>
                <w:t>100 000,00</w:t>
              </w:r>
            </w:moveTo>
            <w:moveToRangeEnd w:id="12"/>
          </w:p>
        </w:tc>
      </w:tr>
      <w:tr w:rsidR="00823EFF" w:rsidRPr="004B6840" w14:paraId="2FDFC744" w14:textId="77777777" w:rsidTr="004F749A">
        <w:trPr>
          <w:gridAfter w:val="1"/>
          <w:wAfter w:w="142" w:type="dxa"/>
          <w:trHeight w:val="84"/>
        </w:trPr>
        <w:tc>
          <w:tcPr>
            <w:tcW w:w="9209" w:type="dxa"/>
            <w:gridSpan w:val="2"/>
            <w:tcBorders>
              <w:right w:val="single" w:sz="4" w:space="0" w:color="A6A6A6" w:themeColor="background1" w:themeShade="A6"/>
            </w:tcBorders>
            <w:vAlign w:val="center"/>
          </w:tcPr>
          <w:p w14:paraId="2BAE56BA" w14:textId="45270047" w:rsidR="00823EFF" w:rsidRPr="004B6840" w:rsidRDefault="00823EFF" w:rsidP="00DE65F3">
            <w:pPr>
              <w:rPr>
                <w:rFonts w:ascii="Arial" w:hAnsi="Arial" w:cs="Arial"/>
                <w:bCs/>
                <w:sz w:val="18"/>
                <w:szCs w:val="18"/>
              </w:rPr>
            </w:pPr>
            <w:r w:rsidRPr="0057421D">
              <w:rPr>
                <w:rFonts w:ascii="Arial" w:hAnsi="Arial" w:cs="Arial"/>
                <w:bCs/>
                <w:sz w:val="18"/>
                <w:szCs w:val="18"/>
              </w:rPr>
              <w:t>Открытое хищение (грабеж) (п.4.2.2. Правил страхования)</w:t>
            </w:r>
            <w:r w:rsidR="006B7C30">
              <w:rPr>
                <w:rFonts w:ascii="Arial" w:hAnsi="Arial" w:cs="Arial"/>
                <w:bCs/>
                <w:sz w:val="18"/>
                <w:szCs w:val="18"/>
              </w:rPr>
              <w:t xml:space="preserve"> </w:t>
            </w:r>
          </w:p>
        </w:tc>
        <w:tc>
          <w:tcPr>
            <w:tcW w:w="1843" w:type="dxa"/>
            <w:vMerge/>
            <w:tcBorders>
              <w:left w:val="single" w:sz="4" w:space="0" w:color="A6A6A6" w:themeColor="background1" w:themeShade="A6"/>
            </w:tcBorders>
            <w:vAlign w:val="center"/>
          </w:tcPr>
          <w:p w14:paraId="5A41F84F" w14:textId="77777777" w:rsidR="00823EFF" w:rsidRPr="00310880" w:rsidDel="00751253" w:rsidRDefault="00823EFF" w:rsidP="00823EFF">
            <w:pPr>
              <w:rPr>
                <w:rFonts w:ascii="Arial" w:hAnsi="Arial" w:cs="Arial"/>
                <w:bCs/>
                <w:sz w:val="18"/>
                <w:szCs w:val="18"/>
              </w:rPr>
            </w:pPr>
          </w:p>
        </w:tc>
      </w:tr>
      <w:tr w:rsidR="00823EFF" w:rsidRPr="004B6840" w14:paraId="6D0A8C1A" w14:textId="77777777" w:rsidTr="004F749A">
        <w:trPr>
          <w:gridAfter w:val="1"/>
          <w:wAfter w:w="142" w:type="dxa"/>
          <w:trHeight w:val="84"/>
        </w:trPr>
        <w:tc>
          <w:tcPr>
            <w:tcW w:w="9209" w:type="dxa"/>
            <w:gridSpan w:val="2"/>
            <w:tcBorders>
              <w:right w:val="single" w:sz="4" w:space="0" w:color="A6A6A6" w:themeColor="background1" w:themeShade="A6"/>
            </w:tcBorders>
            <w:vAlign w:val="center"/>
          </w:tcPr>
          <w:p w14:paraId="40232E99" w14:textId="16B5F2CD" w:rsidR="00823EFF" w:rsidRPr="004B6840" w:rsidRDefault="00823EFF" w:rsidP="00DE65F3">
            <w:pPr>
              <w:rPr>
                <w:rFonts w:ascii="Arial" w:hAnsi="Arial" w:cs="Arial"/>
                <w:bCs/>
                <w:sz w:val="18"/>
                <w:szCs w:val="18"/>
              </w:rPr>
            </w:pPr>
            <w:r w:rsidRPr="00C9166C">
              <w:rPr>
                <w:rFonts w:ascii="Arial" w:hAnsi="Arial" w:cs="Arial"/>
                <w:bCs/>
                <w:sz w:val="18"/>
                <w:szCs w:val="18"/>
              </w:rPr>
              <w:t>Хищение денежных средств Держателя пластиковой карты в результате нападения (разбоя) (п.4.2.3. Правил страхования)</w:t>
            </w:r>
            <w:r w:rsidR="006B7C30">
              <w:rPr>
                <w:rFonts w:ascii="Arial" w:hAnsi="Arial" w:cs="Arial"/>
                <w:bCs/>
                <w:sz w:val="18"/>
                <w:szCs w:val="18"/>
              </w:rPr>
              <w:t xml:space="preserve"> </w:t>
            </w:r>
          </w:p>
        </w:tc>
        <w:tc>
          <w:tcPr>
            <w:tcW w:w="1843" w:type="dxa"/>
            <w:vMerge/>
            <w:tcBorders>
              <w:left w:val="single" w:sz="4" w:space="0" w:color="A6A6A6" w:themeColor="background1" w:themeShade="A6"/>
            </w:tcBorders>
            <w:vAlign w:val="center"/>
          </w:tcPr>
          <w:p w14:paraId="20BF7C26" w14:textId="77777777" w:rsidR="00823EFF" w:rsidRPr="00310880" w:rsidDel="00751253" w:rsidRDefault="00823EFF" w:rsidP="00823EFF">
            <w:pPr>
              <w:rPr>
                <w:rFonts w:ascii="Arial" w:hAnsi="Arial" w:cs="Arial"/>
                <w:bCs/>
                <w:sz w:val="18"/>
                <w:szCs w:val="18"/>
              </w:rPr>
            </w:pPr>
          </w:p>
        </w:tc>
      </w:tr>
      <w:tr w:rsidR="00823EFF" w:rsidRPr="004B6840" w14:paraId="78024CCC" w14:textId="77777777" w:rsidTr="004F749A">
        <w:trPr>
          <w:gridAfter w:val="1"/>
          <w:wAfter w:w="142" w:type="dxa"/>
          <w:trHeight w:val="84"/>
        </w:trPr>
        <w:tc>
          <w:tcPr>
            <w:tcW w:w="9209" w:type="dxa"/>
            <w:gridSpan w:val="2"/>
            <w:tcBorders>
              <w:right w:val="single" w:sz="4" w:space="0" w:color="A6A6A6" w:themeColor="background1" w:themeShade="A6"/>
            </w:tcBorders>
            <w:vAlign w:val="center"/>
          </w:tcPr>
          <w:p w14:paraId="142E3FCF" w14:textId="1E4D2D9C" w:rsidR="00823EFF" w:rsidRPr="004B6840" w:rsidRDefault="00823EFF" w:rsidP="00823EFF">
            <w:pPr>
              <w:rPr>
                <w:rFonts w:ascii="Arial" w:hAnsi="Arial" w:cs="Arial"/>
                <w:bCs/>
                <w:sz w:val="18"/>
                <w:szCs w:val="18"/>
              </w:rPr>
            </w:pPr>
            <w:r w:rsidRPr="004B6840">
              <w:rPr>
                <w:rFonts w:ascii="Arial" w:hAnsi="Arial" w:cs="Arial"/>
                <w:bCs/>
                <w:sz w:val="18"/>
                <w:szCs w:val="18"/>
              </w:rPr>
              <w:t xml:space="preserve">Незаконное снятие денежных средств со счета карты, не выбывшей из владения Держателя карты, осуществляемое с применением </w:t>
            </w:r>
            <w:proofErr w:type="gramStart"/>
            <w:r w:rsidRPr="004B6840">
              <w:rPr>
                <w:rFonts w:ascii="Arial" w:hAnsi="Arial" w:cs="Arial"/>
                <w:bCs/>
                <w:sz w:val="18"/>
                <w:szCs w:val="18"/>
              </w:rPr>
              <w:t>фишинг</w:t>
            </w:r>
            <w:r>
              <w:rPr>
                <w:rFonts w:ascii="Arial" w:hAnsi="Arial" w:cs="Arial"/>
                <w:bCs/>
                <w:sz w:val="18"/>
                <w:szCs w:val="18"/>
              </w:rPr>
              <w:t>а</w:t>
            </w:r>
            <w:r w:rsidRPr="004B6840">
              <w:rPr>
                <w:rFonts w:ascii="Arial" w:hAnsi="Arial" w:cs="Arial"/>
                <w:bCs/>
                <w:sz w:val="18"/>
                <w:szCs w:val="18"/>
              </w:rPr>
              <w:t xml:space="preserve">  (</w:t>
            </w:r>
            <w:proofErr w:type="gramEnd"/>
            <w:r w:rsidRPr="004B6840">
              <w:rPr>
                <w:rFonts w:ascii="Arial" w:hAnsi="Arial" w:cs="Arial"/>
                <w:bCs/>
                <w:sz w:val="18"/>
                <w:szCs w:val="18"/>
              </w:rPr>
              <w:t>п.4.2.4.1. Правил страхования)</w:t>
            </w:r>
            <w:r w:rsidR="006B7C30">
              <w:rPr>
                <w:rFonts w:ascii="Arial" w:hAnsi="Arial" w:cs="Arial"/>
                <w:bCs/>
                <w:sz w:val="18"/>
                <w:szCs w:val="18"/>
              </w:rPr>
              <w:t xml:space="preserve"> </w:t>
            </w:r>
          </w:p>
        </w:tc>
        <w:tc>
          <w:tcPr>
            <w:tcW w:w="1843" w:type="dxa"/>
            <w:vMerge/>
            <w:tcBorders>
              <w:left w:val="single" w:sz="4" w:space="0" w:color="A6A6A6" w:themeColor="background1" w:themeShade="A6"/>
            </w:tcBorders>
            <w:vAlign w:val="center"/>
          </w:tcPr>
          <w:p w14:paraId="4D52AEA2" w14:textId="77777777" w:rsidR="00823EFF" w:rsidRPr="00310880" w:rsidDel="00751253" w:rsidRDefault="00823EFF" w:rsidP="00823EFF">
            <w:pPr>
              <w:rPr>
                <w:rFonts w:ascii="Arial" w:hAnsi="Arial" w:cs="Arial"/>
                <w:bCs/>
                <w:sz w:val="18"/>
                <w:szCs w:val="18"/>
              </w:rPr>
            </w:pPr>
          </w:p>
        </w:tc>
      </w:tr>
      <w:tr w:rsidR="00823EFF" w:rsidRPr="004B6840" w14:paraId="057245A6" w14:textId="77777777" w:rsidTr="004F749A">
        <w:trPr>
          <w:gridAfter w:val="1"/>
          <w:wAfter w:w="142" w:type="dxa"/>
          <w:trHeight w:val="84"/>
        </w:trPr>
        <w:tc>
          <w:tcPr>
            <w:tcW w:w="9209" w:type="dxa"/>
            <w:gridSpan w:val="2"/>
            <w:tcBorders>
              <w:right w:val="single" w:sz="4" w:space="0" w:color="A6A6A6" w:themeColor="background1" w:themeShade="A6"/>
            </w:tcBorders>
            <w:vAlign w:val="center"/>
          </w:tcPr>
          <w:p w14:paraId="492AE9D2" w14:textId="431924AF" w:rsidR="00823EFF" w:rsidRPr="004B6840" w:rsidRDefault="00823EFF" w:rsidP="00823EFF">
            <w:pPr>
              <w:rPr>
                <w:rFonts w:ascii="Arial" w:hAnsi="Arial" w:cs="Arial"/>
                <w:bCs/>
                <w:sz w:val="18"/>
                <w:szCs w:val="18"/>
              </w:rPr>
            </w:pPr>
            <w:r w:rsidRPr="004B6840">
              <w:rPr>
                <w:rFonts w:ascii="Arial" w:hAnsi="Arial" w:cs="Arial"/>
                <w:bCs/>
                <w:sz w:val="18"/>
                <w:szCs w:val="18"/>
              </w:rPr>
              <w:t xml:space="preserve">Незаконное снятие денежных средств со счета карты, не выбывшей из владения Держателя карты, осуществляемое с применением </w:t>
            </w:r>
            <w:proofErr w:type="spellStart"/>
            <w:r w:rsidRPr="004B6840">
              <w:rPr>
                <w:rFonts w:ascii="Arial" w:hAnsi="Arial" w:cs="Arial"/>
                <w:bCs/>
                <w:sz w:val="18"/>
                <w:szCs w:val="18"/>
              </w:rPr>
              <w:t>скиммера</w:t>
            </w:r>
            <w:proofErr w:type="spellEnd"/>
            <w:r w:rsidRPr="004B6840">
              <w:rPr>
                <w:rFonts w:ascii="Arial" w:hAnsi="Arial" w:cs="Arial"/>
                <w:bCs/>
                <w:sz w:val="18"/>
                <w:szCs w:val="18"/>
              </w:rPr>
              <w:t xml:space="preserve"> (</w:t>
            </w:r>
            <w:proofErr w:type="spellStart"/>
            <w:r w:rsidRPr="004B6840">
              <w:rPr>
                <w:rFonts w:ascii="Arial" w:hAnsi="Arial" w:cs="Arial"/>
                <w:bCs/>
                <w:sz w:val="18"/>
                <w:szCs w:val="18"/>
              </w:rPr>
              <w:t>скимминг</w:t>
            </w:r>
            <w:proofErr w:type="spellEnd"/>
            <w:r w:rsidRPr="004B6840">
              <w:rPr>
                <w:rFonts w:ascii="Arial" w:hAnsi="Arial" w:cs="Arial"/>
                <w:bCs/>
                <w:sz w:val="18"/>
                <w:szCs w:val="18"/>
              </w:rPr>
              <w:t>) (п.4.2.4.2. Правил страхования)</w:t>
            </w:r>
          </w:p>
        </w:tc>
        <w:tc>
          <w:tcPr>
            <w:tcW w:w="1843" w:type="dxa"/>
            <w:vMerge/>
            <w:tcBorders>
              <w:left w:val="single" w:sz="4" w:space="0" w:color="A6A6A6" w:themeColor="background1" w:themeShade="A6"/>
            </w:tcBorders>
            <w:vAlign w:val="center"/>
          </w:tcPr>
          <w:p w14:paraId="0E58F316" w14:textId="77777777" w:rsidR="00823EFF" w:rsidRPr="00310880" w:rsidDel="00751253" w:rsidRDefault="00823EFF" w:rsidP="00823EFF">
            <w:pPr>
              <w:rPr>
                <w:rFonts w:ascii="Arial" w:hAnsi="Arial" w:cs="Arial"/>
                <w:bCs/>
                <w:sz w:val="18"/>
                <w:szCs w:val="18"/>
              </w:rPr>
            </w:pPr>
          </w:p>
        </w:tc>
      </w:tr>
      <w:tr w:rsidR="00823EFF" w:rsidRPr="004B6840" w14:paraId="0A1D7432" w14:textId="77777777" w:rsidTr="001F1824">
        <w:trPr>
          <w:trHeight w:val="84"/>
        </w:trPr>
        <w:tc>
          <w:tcPr>
            <w:tcW w:w="9209" w:type="dxa"/>
            <w:gridSpan w:val="2"/>
            <w:tcBorders>
              <w:right w:val="single" w:sz="4" w:space="0" w:color="A6A6A6" w:themeColor="background1" w:themeShade="A6"/>
            </w:tcBorders>
          </w:tcPr>
          <w:p w14:paraId="4F18809C" w14:textId="18F99A34" w:rsidR="00823EFF" w:rsidRPr="001F1824" w:rsidRDefault="00823EFF" w:rsidP="00DE65F3">
            <w:pPr>
              <w:rPr>
                <w:rFonts w:ascii="Arial" w:hAnsi="Arial" w:cs="Arial"/>
                <w:bCs/>
                <w:sz w:val="18"/>
                <w:szCs w:val="18"/>
                <w:lang w:val="en-US"/>
              </w:rPr>
            </w:pPr>
            <w:r w:rsidRPr="00823EFF">
              <w:rPr>
                <w:rFonts w:ascii="Arial" w:hAnsi="Arial" w:cs="Arial"/>
                <w:bCs/>
                <w:sz w:val="18"/>
                <w:szCs w:val="18"/>
              </w:rPr>
              <w:t xml:space="preserve">Незаконное снятие денежных средств со счета карты, не выбывшей из владения Держателя карты, осуществляемое с применением </w:t>
            </w:r>
            <w:r w:rsidRPr="00823EFF">
              <w:rPr>
                <w:rFonts w:ascii="Arial" w:hAnsi="Arial" w:cs="Arial"/>
                <w:bCs/>
                <w:sz w:val="18"/>
                <w:szCs w:val="18"/>
              </w:rPr>
              <w:t>незаконной CNP (</w:t>
            </w:r>
            <w:proofErr w:type="spellStart"/>
            <w:r w:rsidRPr="00823EFF">
              <w:rPr>
                <w:rFonts w:ascii="Arial" w:hAnsi="Arial" w:cs="Arial"/>
                <w:bCs/>
                <w:sz w:val="18"/>
                <w:szCs w:val="18"/>
              </w:rPr>
              <w:t>Card</w:t>
            </w:r>
            <w:proofErr w:type="spellEnd"/>
            <w:r w:rsidRPr="00823EFF">
              <w:rPr>
                <w:rFonts w:ascii="Arial" w:hAnsi="Arial" w:cs="Arial"/>
                <w:bCs/>
                <w:sz w:val="18"/>
                <w:szCs w:val="18"/>
              </w:rPr>
              <w:t xml:space="preserve"> </w:t>
            </w:r>
            <w:proofErr w:type="spellStart"/>
            <w:r w:rsidRPr="00823EFF">
              <w:rPr>
                <w:rFonts w:ascii="Arial" w:hAnsi="Arial" w:cs="Arial"/>
                <w:bCs/>
                <w:sz w:val="18"/>
                <w:szCs w:val="18"/>
              </w:rPr>
              <w:t>not</w:t>
            </w:r>
            <w:proofErr w:type="spellEnd"/>
            <w:r w:rsidRPr="00823EFF">
              <w:rPr>
                <w:rFonts w:ascii="Arial" w:hAnsi="Arial" w:cs="Arial"/>
                <w:bCs/>
                <w:sz w:val="18"/>
                <w:szCs w:val="18"/>
              </w:rPr>
              <w:t xml:space="preserve"> </w:t>
            </w:r>
            <w:proofErr w:type="spellStart"/>
            <w:r w:rsidRPr="00823EFF">
              <w:rPr>
                <w:rFonts w:ascii="Arial" w:hAnsi="Arial" w:cs="Arial"/>
                <w:bCs/>
                <w:sz w:val="18"/>
                <w:szCs w:val="18"/>
              </w:rPr>
              <w:t>present</w:t>
            </w:r>
            <w:proofErr w:type="spellEnd"/>
            <w:r w:rsidRPr="00823EFF">
              <w:rPr>
                <w:rFonts w:ascii="Arial" w:hAnsi="Arial" w:cs="Arial"/>
                <w:bCs/>
                <w:sz w:val="18"/>
                <w:szCs w:val="18"/>
              </w:rPr>
              <w:t>) транзакции (операции без предъявления карты)</w:t>
            </w:r>
            <w:r w:rsidRPr="00823EFF">
              <w:rPr>
                <w:rFonts w:ascii="Arial" w:hAnsi="Arial" w:cs="Arial"/>
                <w:bCs/>
                <w:sz w:val="18"/>
                <w:szCs w:val="18"/>
              </w:rPr>
              <w:t xml:space="preserve"> (п.</w:t>
            </w:r>
            <w:ins w:id="14" w:author="Yulia Malakhova" w:date="2025-03-12T18:31:00Z">
              <w:r w:rsidRPr="00823EFF">
                <w:rPr>
                  <w:rFonts w:ascii="Arial" w:hAnsi="Arial" w:cs="Arial"/>
                  <w:bCs/>
                  <w:sz w:val="18"/>
                  <w:szCs w:val="18"/>
                </w:rPr>
                <w:t xml:space="preserve"> </w:t>
              </w:r>
            </w:ins>
            <w:r w:rsidRPr="00823EFF">
              <w:rPr>
                <w:rFonts w:ascii="Arial" w:hAnsi="Arial" w:cs="Arial"/>
                <w:bCs/>
                <w:sz w:val="18"/>
                <w:szCs w:val="18"/>
              </w:rPr>
              <w:t>4.2.4.</w:t>
            </w:r>
            <w:r w:rsidRPr="00823EFF">
              <w:rPr>
                <w:rFonts w:ascii="Arial" w:hAnsi="Arial" w:cs="Arial"/>
                <w:bCs/>
                <w:sz w:val="18"/>
                <w:szCs w:val="18"/>
              </w:rPr>
              <w:t>3</w:t>
            </w:r>
            <w:r w:rsidRPr="00823EFF">
              <w:rPr>
                <w:rFonts w:ascii="Arial" w:hAnsi="Arial" w:cs="Arial"/>
                <w:bCs/>
                <w:sz w:val="18"/>
                <w:szCs w:val="18"/>
              </w:rPr>
              <w:t>. Правил страхования)</w:t>
            </w:r>
            <w:ins w:id="15" w:author="Yulia Malakhova" w:date="2025-03-12T18:31:00Z">
              <w:r w:rsidR="006B7C30">
                <w:rPr>
                  <w:rFonts w:ascii="Arial" w:hAnsi="Arial" w:cs="Arial"/>
                  <w:bCs/>
                  <w:sz w:val="18"/>
                  <w:szCs w:val="18"/>
                </w:rPr>
                <w:t xml:space="preserve"> </w:t>
              </w:r>
            </w:ins>
          </w:p>
        </w:tc>
        <w:tc>
          <w:tcPr>
            <w:tcW w:w="1843" w:type="dxa"/>
            <w:gridSpan w:val="2"/>
            <w:tcBorders>
              <w:left w:val="single" w:sz="4" w:space="0" w:color="A6A6A6" w:themeColor="background1" w:themeShade="A6"/>
            </w:tcBorders>
            <w:vAlign w:val="center"/>
            <w:cellMerge w:id="16" w:author="Yulia Malakhova" w:date="2025-03-12T18:31:00Z" w:vMergeOrig="rest" w:vMerge="cont"/>
          </w:tcPr>
          <w:p w14:paraId="7A0AC466" w14:textId="4BD21CA0" w:rsidR="00823EFF" w:rsidRPr="00310880" w:rsidDel="00751253" w:rsidRDefault="00823EFF">
            <w:pPr>
              <w:rPr>
                <w:rFonts w:ascii="Arial" w:hAnsi="Arial" w:cs="Arial"/>
                <w:bCs/>
                <w:sz w:val="18"/>
                <w:szCs w:val="18"/>
              </w:rPr>
              <w:pPrChange w:id="17" w:author="Yulia Malakhova" w:date="2025-03-12T18:31:00Z">
                <w:pPr>
                  <w:autoSpaceDE w:val="0"/>
                  <w:autoSpaceDN w:val="0"/>
                  <w:adjustRightInd w:val="0"/>
                  <w:jc w:val="center"/>
                </w:pPr>
              </w:pPrChange>
            </w:pPr>
            <w:moveFromRangeStart w:id="18" w:author="Yulia Malakhova" w:date="2025-03-12T18:31:00Z" w:name="move192696702"/>
            <w:moveFrom w:id="19" w:author="Yulia Malakhova" w:date="2025-03-12T18:31:00Z">
              <w:r w:rsidRPr="000B691D">
                <w:rPr>
                  <w:rFonts w:ascii="Arial" w:hAnsi="Arial" w:cs="Arial"/>
                  <w:b/>
                  <w:bCs/>
                  <w:i/>
                  <w:sz w:val="18"/>
                  <w:szCs w:val="18"/>
                </w:rPr>
                <w:t>100 000,00</w:t>
              </w:r>
            </w:moveFrom>
            <w:moveFromRangeEnd w:id="18"/>
          </w:p>
        </w:tc>
      </w:tr>
      <w:tr w:rsidR="00823EFF" w:rsidRPr="004B6840" w14:paraId="496B53FD" w14:textId="77777777" w:rsidTr="001F1824">
        <w:trPr>
          <w:trHeight w:val="84"/>
        </w:trPr>
        <w:tc>
          <w:tcPr>
            <w:tcW w:w="9209" w:type="dxa"/>
            <w:gridSpan w:val="2"/>
            <w:tcBorders>
              <w:right w:val="single" w:sz="4" w:space="0" w:color="A6A6A6" w:themeColor="background1" w:themeShade="A6"/>
            </w:tcBorders>
          </w:tcPr>
          <w:p w14:paraId="0C19853E" w14:textId="3A9D7324" w:rsidR="00823EFF" w:rsidRPr="004B6840" w:rsidRDefault="00823EFF" w:rsidP="00DE65F3">
            <w:pPr>
              <w:rPr>
                <w:rFonts w:ascii="Arial" w:hAnsi="Arial" w:cs="Arial"/>
                <w:bCs/>
                <w:sz w:val="18"/>
                <w:szCs w:val="18"/>
              </w:rPr>
            </w:pPr>
            <w:r w:rsidRPr="00823EFF">
              <w:rPr>
                <w:rFonts w:ascii="Arial" w:hAnsi="Arial" w:cs="Arial"/>
                <w:bCs/>
                <w:sz w:val="18"/>
                <w:szCs w:val="18"/>
              </w:rPr>
              <w:t xml:space="preserve">Незаконное снятие денежных средств со счета карты, не выбывшей из владения Держателя карты, осуществляемое с применением </w:t>
            </w:r>
            <w:r w:rsidRPr="00823EFF">
              <w:rPr>
                <w:rFonts w:ascii="Arial" w:hAnsi="Arial" w:cs="Arial"/>
                <w:bCs/>
                <w:sz w:val="18"/>
                <w:szCs w:val="18"/>
              </w:rPr>
              <w:t>несанкционированного удаленного доступа к счету карты через дистанционный канал (интернет-банк</w:t>
            </w:r>
            <w:r w:rsidRPr="00823EFF">
              <w:rPr>
                <w:rFonts w:ascii="Arial" w:hAnsi="Arial" w:cs="Arial"/>
                <w:bCs/>
                <w:sz w:val="18"/>
                <w:szCs w:val="18"/>
              </w:rPr>
              <w:t>) (п.</w:t>
            </w:r>
            <w:ins w:id="20" w:author="Yulia Malakhova" w:date="2025-03-12T18:31:00Z">
              <w:r w:rsidRPr="00823EFF">
                <w:rPr>
                  <w:rFonts w:ascii="Arial" w:hAnsi="Arial" w:cs="Arial"/>
                  <w:bCs/>
                  <w:sz w:val="18"/>
                  <w:szCs w:val="18"/>
                </w:rPr>
                <w:t xml:space="preserve"> </w:t>
              </w:r>
            </w:ins>
            <w:r w:rsidRPr="00823EFF">
              <w:rPr>
                <w:rFonts w:ascii="Arial" w:hAnsi="Arial" w:cs="Arial"/>
                <w:bCs/>
                <w:sz w:val="18"/>
                <w:szCs w:val="18"/>
              </w:rPr>
              <w:t>4.2.4.</w:t>
            </w:r>
            <w:bookmarkStart w:id="21" w:name="_GoBack"/>
            <w:bookmarkEnd w:id="21"/>
            <w:r w:rsidRPr="00823EFF">
              <w:rPr>
                <w:rFonts w:ascii="Arial" w:hAnsi="Arial" w:cs="Arial"/>
                <w:bCs/>
                <w:sz w:val="18"/>
                <w:szCs w:val="18"/>
              </w:rPr>
              <w:t>4</w:t>
            </w:r>
            <w:r w:rsidRPr="00823EFF">
              <w:rPr>
                <w:rFonts w:ascii="Arial" w:hAnsi="Arial" w:cs="Arial"/>
                <w:bCs/>
                <w:sz w:val="18"/>
                <w:szCs w:val="18"/>
              </w:rPr>
              <w:t>. Правил страхования)</w:t>
            </w:r>
            <w:ins w:id="22" w:author="Yulia Malakhova" w:date="2025-03-12T18:31:00Z">
              <w:r w:rsidR="006B7C30">
                <w:rPr>
                  <w:rFonts w:ascii="Arial" w:hAnsi="Arial" w:cs="Arial"/>
                  <w:bCs/>
                  <w:sz w:val="18"/>
                  <w:szCs w:val="18"/>
                </w:rPr>
                <w:t xml:space="preserve"> </w:t>
              </w:r>
            </w:ins>
          </w:p>
        </w:tc>
        <w:tc>
          <w:tcPr>
            <w:tcW w:w="1843" w:type="dxa"/>
            <w:gridSpan w:val="2"/>
            <w:tcBorders>
              <w:left w:val="single" w:sz="4" w:space="0" w:color="A6A6A6" w:themeColor="background1" w:themeShade="A6"/>
            </w:tcBorders>
            <w:vAlign w:val="center"/>
            <w:cellMerge w:id="23" w:author="Yulia Malakhova" w:date="2025-03-12T18:31:00Z" w:vMergeOrig="cont"/>
          </w:tcPr>
          <w:p w14:paraId="4A1958AA" w14:textId="77777777" w:rsidR="00823EFF" w:rsidRPr="00310880" w:rsidDel="00751253" w:rsidRDefault="00823EFF" w:rsidP="00823EFF">
            <w:pPr>
              <w:rPr>
                <w:rFonts w:ascii="Arial" w:hAnsi="Arial" w:cs="Arial"/>
                <w:bCs/>
                <w:sz w:val="18"/>
                <w:szCs w:val="18"/>
              </w:rPr>
            </w:pPr>
          </w:p>
        </w:tc>
      </w:tr>
      <w:tr w:rsidR="008C6414" w:rsidRPr="004B6840" w14:paraId="3AE47844" w14:textId="77777777" w:rsidTr="009079FE">
        <w:trPr>
          <w:gridAfter w:val="1"/>
          <w:wAfter w:w="142" w:type="dxa"/>
          <w:trHeight w:val="220"/>
          <w:del w:id="24" w:author="Yulia Malakhova" w:date="2025-03-12T18:31:00Z"/>
        </w:trPr>
        <w:tc>
          <w:tcPr>
            <w:tcW w:w="8217" w:type="dxa"/>
            <w:gridSpan w:val="2"/>
            <w:vAlign w:val="center"/>
          </w:tcPr>
          <w:p w14:paraId="40675080" w14:textId="77777777" w:rsidR="008C6414" w:rsidRPr="004B6840" w:rsidDel="00004A23" w:rsidRDefault="008C6414" w:rsidP="009079FE">
            <w:pPr>
              <w:rPr>
                <w:del w:id="25" w:author="Yulia Malakhova" w:date="2025-03-12T18:31:00Z"/>
                <w:rFonts w:ascii="Arial" w:eastAsia="Times New Roman" w:hAnsi="Arial" w:cs="Arial"/>
                <w:bCs/>
                <w:kern w:val="36"/>
                <w:sz w:val="18"/>
                <w:szCs w:val="18"/>
              </w:rPr>
            </w:pPr>
            <w:del w:id="26" w:author="Yulia Malakhova" w:date="2025-03-12T18:31:00Z">
              <w:r w:rsidRPr="004B6840">
                <w:rPr>
                  <w:rFonts w:ascii="Arial" w:eastAsia="Times New Roman" w:hAnsi="Arial" w:cs="Arial"/>
                  <w:b/>
                  <w:sz w:val="18"/>
                  <w:szCs w:val="18"/>
                </w:rPr>
                <w:delText xml:space="preserve">Общая страховая сумма </w:delText>
              </w:r>
            </w:del>
          </w:p>
        </w:tc>
        <w:tc>
          <w:tcPr>
            <w:tcW w:w="2977" w:type="dxa"/>
            <w:vAlign w:val="center"/>
          </w:tcPr>
          <w:p w14:paraId="568802E9" w14:textId="77777777" w:rsidR="008C6414" w:rsidRPr="00310880" w:rsidRDefault="008C6414" w:rsidP="009079FE">
            <w:pPr>
              <w:rPr>
                <w:del w:id="27" w:author="Yulia Malakhova" w:date="2025-03-12T18:31:00Z"/>
                <w:rFonts w:ascii="Arial" w:hAnsi="Arial" w:cs="Arial"/>
                <w:b/>
                <w:bCs/>
                <w:sz w:val="18"/>
                <w:szCs w:val="18"/>
              </w:rPr>
            </w:pPr>
          </w:p>
        </w:tc>
      </w:tr>
      <w:tr w:rsidR="00823EFF" w:rsidRPr="004B6840" w14:paraId="26EEFB19" w14:textId="77777777" w:rsidTr="004F749A">
        <w:trPr>
          <w:gridAfter w:val="1"/>
          <w:wAfter w:w="142" w:type="dxa"/>
          <w:trHeight w:val="220"/>
          <w:trPrChange w:id="28" w:author="Yulia Malakhova" w:date="2025-03-12T18:31:00Z">
            <w:trPr>
              <w:trHeight w:val="220"/>
            </w:trPr>
          </w:trPrChange>
        </w:trPr>
        <w:tc>
          <w:tcPr>
            <w:tcW w:w="2122" w:type="dxa"/>
            <w:vAlign w:val="center"/>
            <w:tcPrChange w:id="29" w:author="Yulia Malakhova" w:date="2025-03-12T18:31:00Z">
              <w:tcPr>
                <w:tcW w:w="1980" w:type="dxa"/>
                <w:vAlign w:val="center"/>
              </w:tcPr>
            </w:tcPrChange>
          </w:tcPr>
          <w:p w14:paraId="15484018" w14:textId="77777777" w:rsidR="00823EFF" w:rsidRPr="004B6840" w:rsidRDefault="00823EFF" w:rsidP="00823EFF">
            <w:pPr>
              <w:rPr>
                <w:rFonts w:ascii="Arial" w:eastAsia="Times New Roman" w:hAnsi="Arial" w:cs="Arial"/>
                <w:b/>
                <w:sz w:val="18"/>
                <w:szCs w:val="18"/>
              </w:rPr>
            </w:pPr>
            <w:r w:rsidRPr="004B6840">
              <w:rPr>
                <w:rFonts w:ascii="Arial" w:eastAsia="Times New Roman" w:hAnsi="Arial" w:cs="Arial"/>
                <w:b/>
                <w:sz w:val="18"/>
                <w:szCs w:val="18"/>
              </w:rPr>
              <w:t>Страховая сумма</w:t>
            </w:r>
          </w:p>
        </w:tc>
        <w:tc>
          <w:tcPr>
            <w:tcW w:w="8930" w:type="dxa"/>
            <w:gridSpan w:val="2"/>
            <w:vAlign w:val="center"/>
            <w:tcPrChange w:id="30" w:author="Yulia Malakhova" w:date="2025-03-12T18:31:00Z">
              <w:tcPr>
                <w:tcW w:w="9214" w:type="dxa"/>
                <w:gridSpan w:val="5"/>
                <w:vAlign w:val="center"/>
              </w:tcPr>
            </w:tcPrChange>
          </w:tcPr>
          <w:p w14:paraId="0FCF835B" w14:textId="77777777" w:rsidR="00823EFF" w:rsidRPr="004B6840" w:rsidRDefault="00823EFF" w:rsidP="00823EFF">
            <w:pPr>
              <w:rPr>
                <w:rFonts w:ascii="Arial" w:hAnsi="Arial" w:cs="Arial"/>
                <w:bCs/>
                <w:sz w:val="18"/>
                <w:szCs w:val="18"/>
              </w:rPr>
            </w:pPr>
            <w:r w:rsidRPr="004B6840">
              <w:rPr>
                <w:rFonts w:ascii="Arial" w:hAnsi="Arial" w:cs="Arial"/>
                <w:bCs/>
                <w:sz w:val="18"/>
                <w:szCs w:val="18"/>
              </w:rPr>
              <w:t>Агрегатная</w:t>
            </w:r>
          </w:p>
        </w:tc>
      </w:tr>
      <w:tr w:rsidR="00823EFF" w:rsidRPr="004B6840" w14:paraId="4B4A9BFA" w14:textId="77777777" w:rsidTr="004F749A">
        <w:trPr>
          <w:gridAfter w:val="1"/>
          <w:wAfter w:w="142" w:type="dxa"/>
          <w:trHeight w:val="220"/>
          <w:trPrChange w:id="31" w:author="Yulia Malakhova" w:date="2025-03-12T18:31:00Z">
            <w:trPr>
              <w:trHeight w:val="220"/>
            </w:trPr>
          </w:trPrChange>
        </w:trPr>
        <w:tc>
          <w:tcPr>
            <w:tcW w:w="2122" w:type="dxa"/>
            <w:vAlign w:val="center"/>
            <w:tcPrChange w:id="32" w:author="Yulia Malakhova" w:date="2025-03-12T18:31:00Z">
              <w:tcPr>
                <w:tcW w:w="1980" w:type="dxa"/>
                <w:vAlign w:val="center"/>
              </w:tcPr>
            </w:tcPrChange>
          </w:tcPr>
          <w:p w14:paraId="3923BB09" w14:textId="77777777" w:rsidR="00823EFF" w:rsidRPr="004B6840" w:rsidRDefault="00823EFF" w:rsidP="00823EFF">
            <w:pPr>
              <w:rPr>
                <w:rFonts w:ascii="Arial" w:hAnsi="Arial" w:cs="Arial"/>
                <w:b/>
                <w:sz w:val="18"/>
                <w:szCs w:val="18"/>
              </w:rPr>
            </w:pPr>
            <w:r w:rsidRPr="004B6840">
              <w:rPr>
                <w:rFonts w:ascii="Arial" w:hAnsi="Arial" w:cs="Arial"/>
                <w:b/>
                <w:sz w:val="18"/>
                <w:szCs w:val="18"/>
              </w:rPr>
              <w:t>Условия выплаты</w:t>
            </w:r>
          </w:p>
        </w:tc>
        <w:tc>
          <w:tcPr>
            <w:tcW w:w="8930" w:type="dxa"/>
            <w:gridSpan w:val="2"/>
            <w:vAlign w:val="center"/>
            <w:tcPrChange w:id="33" w:author="Yulia Malakhova" w:date="2025-03-12T18:31:00Z">
              <w:tcPr>
                <w:tcW w:w="9214" w:type="dxa"/>
                <w:gridSpan w:val="5"/>
                <w:vAlign w:val="center"/>
              </w:tcPr>
            </w:tcPrChange>
          </w:tcPr>
          <w:p w14:paraId="2194DB3C" w14:textId="69E69773" w:rsidR="00751C44" w:rsidRPr="00CE6F6A" w:rsidRDefault="008C6414" w:rsidP="00751C44">
            <w:pPr>
              <w:jc w:val="both"/>
              <w:rPr>
                <w:ins w:id="34" w:author="Yulia Malakhova" w:date="2025-03-12T18:31:00Z"/>
                <w:rFonts w:ascii="Arial" w:hAnsi="Arial" w:cs="Arial"/>
                <w:bCs/>
                <w:sz w:val="18"/>
                <w:szCs w:val="18"/>
              </w:rPr>
            </w:pPr>
            <w:del w:id="35" w:author="Yulia Malakhova" w:date="2025-03-12T18:31:00Z">
              <w:r w:rsidRPr="004B6840">
                <w:rPr>
                  <w:rFonts w:ascii="Arial" w:hAnsi="Arial" w:cs="Arial"/>
                  <w:bCs/>
                  <w:sz w:val="18"/>
                  <w:szCs w:val="18"/>
                </w:rPr>
                <w:delText>В размере незаконно списанных с пластиковой карты денежных средств без ведома Застрахованного.</w:delText>
              </w:r>
            </w:del>
            <w:ins w:id="36" w:author="Yulia Malakhova" w:date="2025-03-12T18:31:00Z">
              <w:r w:rsidR="00751C44" w:rsidRPr="00CE6F6A">
                <w:rPr>
                  <w:rFonts w:ascii="Arial" w:hAnsi="Arial" w:cs="Arial"/>
                  <w:bCs/>
                  <w:sz w:val="18"/>
                  <w:szCs w:val="18"/>
                </w:rPr>
                <w:t>По рискам «Незаконное использование потерянной или украденной пластиковой карты»</w:t>
              </w:r>
              <w:r w:rsidR="00DE65F3">
                <w:rPr>
                  <w:rFonts w:ascii="Arial" w:hAnsi="Arial" w:cs="Arial"/>
                  <w:bCs/>
                  <w:sz w:val="18"/>
                  <w:szCs w:val="18"/>
                </w:rPr>
                <w:t>,</w:t>
              </w:r>
              <w:r w:rsidR="00751C44" w:rsidRPr="00CE6F6A">
                <w:rPr>
                  <w:rFonts w:ascii="Arial" w:hAnsi="Arial" w:cs="Arial"/>
                  <w:bCs/>
                  <w:sz w:val="18"/>
                  <w:szCs w:val="18"/>
                </w:rPr>
                <w:t xml:space="preserve"> «Незаконное снятие денежных средств со счета карты, не выбывшей из</w:t>
              </w:r>
              <w:r w:rsidR="006B7C30">
                <w:rPr>
                  <w:rFonts w:ascii="Arial" w:hAnsi="Arial" w:cs="Arial"/>
                  <w:bCs/>
                  <w:sz w:val="18"/>
                  <w:szCs w:val="18"/>
                </w:rPr>
                <w:t xml:space="preserve"> владения»,</w:t>
              </w:r>
              <w:r w:rsidR="00751C44" w:rsidRPr="00CE6F6A">
                <w:rPr>
                  <w:rFonts w:ascii="Arial" w:hAnsi="Arial" w:cs="Arial"/>
                  <w:bCs/>
                  <w:sz w:val="18"/>
                  <w:szCs w:val="18"/>
                </w:rPr>
                <w:t xml:space="preserve"> выплата </w:t>
              </w:r>
              <w:r w:rsidR="00751C44" w:rsidRPr="00751C44">
                <w:rPr>
                  <w:rFonts w:ascii="Arial" w:hAnsi="Arial" w:cs="Arial"/>
                  <w:bCs/>
                  <w:sz w:val="18"/>
                  <w:szCs w:val="18"/>
                </w:rPr>
                <w:t xml:space="preserve">в размере </w:t>
              </w:r>
              <w:proofErr w:type="spellStart"/>
              <w:r w:rsidR="00751C44" w:rsidRPr="00751C44">
                <w:rPr>
                  <w:rFonts w:ascii="Arial" w:hAnsi="Arial" w:cs="Arial"/>
                  <w:bCs/>
                  <w:sz w:val="18"/>
                  <w:szCs w:val="18"/>
                </w:rPr>
                <w:t>несанкционированно</w:t>
              </w:r>
              <w:proofErr w:type="spellEnd"/>
              <w:r w:rsidR="00751C44" w:rsidRPr="00751C44">
                <w:rPr>
                  <w:rFonts w:ascii="Arial" w:hAnsi="Arial" w:cs="Arial"/>
                  <w:bCs/>
                  <w:sz w:val="18"/>
                  <w:szCs w:val="18"/>
                </w:rPr>
                <w:t xml:space="preserve"> списанных денежных средств</w:t>
              </w:r>
              <w:r w:rsidR="00751C44">
                <w:rPr>
                  <w:rFonts w:ascii="Arial" w:hAnsi="Arial" w:cs="Arial"/>
                  <w:bCs/>
                  <w:sz w:val="18"/>
                  <w:szCs w:val="18"/>
                </w:rPr>
                <w:t xml:space="preserve">, но </w:t>
              </w:r>
              <w:r w:rsidR="00751C44" w:rsidRPr="00CE6F6A">
                <w:rPr>
                  <w:rFonts w:ascii="Arial" w:hAnsi="Arial" w:cs="Arial"/>
                  <w:bCs/>
                  <w:sz w:val="18"/>
                  <w:szCs w:val="18"/>
                </w:rPr>
                <w:t>не более страховой суммы.</w:t>
              </w:r>
            </w:ins>
          </w:p>
          <w:p w14:paraId="66AB57DF" w14:textId="3688478F" w:rsidR="00751C44" w:rsidRPr="00CE6F6A" w:rsidRDefault="00751C44" w:rsidP="00751C44">
            <w:pPr>
              <w:jc w:val="both"/>
              <w:rPr>
                <w:ins w:id="37" w:author="Yulia Malakhova" w:date="2025-03-12T18:31:00Z"/>
                <w:rFonts w:ascii="Arial" w:hAnsi="Arial" w:cs="Arial"/>
                <w:bCs/>
                <w:sz w:val="18"/>
                <w:szCs w:val="18"/>
              </w:rPr>
            </w:pPr>
            <w:ins w:id="38" w:author="Yulia Malakhova" w:date="2025-03-12T18:31:00Z">
              <w:r w:rsidRPr="00CE6F6A">
                <w:rPr>
                  <w:rFonts w:ascii="Arial" w:hAnsi="Arial" w:cs="Arial"/>
                  <w:bCs/>
                  <w:sz w:val="18"/>
                  <w:szCs w:val="18"/>
                </w:rPr>
                <w:t>По рискам «Открытое хищение (грабеж)», «Хищение денежных средств Держателя пластиковой карты в результате нападения (разбоя)» (</w:t>
              </w:r>
              <w:proofErr w:type="spellStart"/>
              <w:r w:rsidRPr="00CE6F6A">
                <w:rPr>
                  <w:rFonts w:ascii="Arial" w:hAnsi="Arial" w:cs="Arial"/>
                  <w:bCs/>
                  <w:sz w:val="18"/>
                  <w:szCs w:val="18"/>
                </w:rPr>
                <w:t>п.п</w:t>
              </w:r>
              <w:proofErr w:type="spellEnd"/>
              <w:r w:rsidRPr="00CE6F6A">
                <w:rPr>
                  <w:rFonts w:ascii="Arial" w:hAnsi="Arial" w:cs="Arial"/>
                  <w:bCs/>
                  <w:sz w:val="18"/>
                  <w:szCs w:val="18"/>
                </w:rPr>
                <w:t xml:space="preserve">. 4.2.2 и 4.2.3 Правил) выплата в размере похищенной суммы, </w:t>
              </w:r>
              <w:r>
                <w:rPr>
                  <w:rFonts w:ascii="Arial" w:hAnsi="Arial" w:cs="Arial"/>
                  <w:bCs/>
                  <w:sz w:val="18"/>
                  <w:szCs w:val="18"/>
                </w:rPr>
                <w:t xml:space="preserve">но </w:t>
              </w:r>
              <w:r w:rsidRPr="00CE6F6A">
                <w:rPr>
                  <w:rFonts w:ascii="Arial" w:hAnsi="Arial" w:cs="Arial"/>
                  <w:bCs/>
                  <w:sz w:val="18"/>
                  <w:szCs w:val="18"/>
                </w:rPr>
                <w:t>не более:</w:t>
              </w:r>
            </w:ins>
          </w:p>
          <w:p w14:paraId="5657065D" w14:textId="0F4D1010" w:rsidR="00751C44" w:rsidRPr="00CE6F6A" w:rsidRDefault="00751C44" w:rsidP="00751C44">
            <w:pPr>
              <w:jc w:val="both"/>
              <w:rPr>
                <w:ins w:id="39" w:author="Yulia Malakhova" w:date="2025-03-12T18:31:00Z"/>
                <w:rFonts w:ascii="Arial" w:hAnsi="Arial" w:cs="Arial"/>
                <w:bCs/>
                <w:sz w:val="18"/>
                <w:szCs w:val="18"/>
              </w:rPr>
            </w:pPr>
            <w:ins w:id="40" w:author="Yulia Malakhova" w:date="2025-03-12T18:31:00Z">
              <w:r w:rsidRPr="00CE6F6A">
                <w:rPr>
                  <w:rFonts w:ascii="Arial" w:hAnsi="Arial" w:cs="Arial"/>
                  <w:bCs/>
                  <w:sz w:val="18"/>
                  <w:szCs w:val="18"/>
                </w:rPr>
                <w:t xml:space="preserve">• </w:t>
              </w:r>
              <w:r>
                <w:rPr>
                  <w:rFonts w:ascii="Arial" w:hAnsi="Arial" w:cs="Arial"/>
                  <w:bCs/>
                  <w:sz w:val="18"/>
                  <w:szCs w:val="18"/>
                </w:rPr>
                <w:t>50</w:t>
              </w:r>
              <w:r w:rsidRPr="00CE6F6A">
                <w:rPr>
                  <w:rFonts w:ascii="Arial" w:hAnsi="Arial" w:cs="Arial"/>
                  <w:bCs/>
                  <w:sz w:val="18"/>
                  <w:szCs w:val="18"/>
                </w:rPr>
                <w:t>% от страховой суммы при снятии наличных д/с из банкомата в период с 07 час. 01 мин. до 23 час. 00 мин. по местному времени;</w:t>
              </w:r>
            </w:ins>
          </w:p>
          <w:p w14:paraId="2ACB10A7" w14:textId="7F2F89A8" w:rsidR="00823EFF" w:rsidRPr="00751C44" w:rsidRDefault="00751C44">
            <w:pPr>
              <w:jc w:val="both"/>
              <w:rPr>
                <w:rFonts w:ascii="Arial" w:hAnsi="Arial" w:cs="Arial"/>
                <w:bCs/>
                <w:sz w:val="18"/>
                <w:szCs w:val="18"/>
              </w:rPr>
              <w:pPrChange w:id="41" w:author="Yulia Malakhova" w:date="2025-03-12T18:31:00Z">
                <w:pPr/>
              </w:pPrChange>
            </w:pPr>
            <w:ins w:id="42" w:author="Yulia Malakhova" w:date="2025-03-12T18:31:00Z">
              <w:r w:rsidRPr="00CE6F6A">
                <w:rPr>
                  <w:rFonts w:ascii="Arial" w:hAnsi="Arial" w:cs="Arial"/>
                  <w:bCs/>
                  <w:sz w:val="18"/>
                  <w:szCs w:val="18"/>
                </w:rPr>
                <w:t xml:space="preserve">• </w:t>
              </w:r>
              <w:r>
                <w:rPr>
                  <w:rFonts w:ascii="Arial" w:hAnsi="Arial" w:cs="Arial"/>
                  <w:bCs/>
                  <w:sz w:val="18"/>
                  <w:szCs w:val="18"/>
                </w:rPr>
                <w:t>25</w:t>
              </w:r>
              <w:r w:rsidRPr="00CE6F6A">
                <w:rPr>
                  <w:rFonts w:ascii="Arial" w:hAnsi="Arial" w:cs="Arial"/>
                  <w:bCs/>
                  <w:sz w:val="18"/>
                  <w:szCs w:val="18"/>
                </w:rPr>
                <w:t>% от страховой суммы при снятии наличных д/с из банкомата в период с 23 час. 01 мин. до 07 ча</w:t>
              </w:r>
              <w:r w:rsidR="00DE65F3">
                <w:rPr>
                  <w:rFonts w:ascii="Arial" w:hAnsi="Arial" w:cs="Arial"/>
                  <w:bCs/>
                  <w:sz w:val="18"/>
                  <w:szCs w:val="18"/>
                </w:rPr>
                <w:t>с. 00 мин. по местному времени.</w:t>
              </w:r>
            </w:ins>
          </w:p>
        </w:tc>
      </w:tr>
      <w:tr w:rsidR="00823EFF" w:rsidRPr="004B6840" w14:paraId="54B58193" w14:textId="77777777" w:rsidTr="004F749A">
        <w:trPr>
          <w:gridAfter w:val="1"/>
          <w:wAfter w:w="142" w:type="dxa"/>
          <w:trHeight w:val="601"/>
          <w:trPrChange w:id="43" w:author="Yulia Malakhova" w:date="2025-03-12T18:31:00Z">
            <w:trPr>
              <w:trHeight w:val="3262"/>
            </w:trPr>
          </w:trPrChange>
        </w:trPr>
        <w:tc>
          <w:tcPr>
            <w:tcW w:w="11052" w:type="dxa"/>
            <w:gridSpan w:val="3"/>
            <w:vAlign w:val="center"/>
            <w:tcPrChange w:id="44" w:author="Yulia Malakhova" w:date="2025-03-12T18:31:00Z">
              <w:tcPr>
                <w:tcW w:w="11194" w:type="dxa"/>
                <w:gridSpan w:val="6"/>
                <w:vAlign w:val="center"/>
              </w:tcPr>
            </w:tcPrChange>
          </w:tcPr>
          <w:p w14:paraId="084EA056" w14:textId="3DBD5368" w:rsidR="00823EFF" w:rsidRDefault="00823EFF" w:rsidP="00823EFF">
            <w:pPr>
              <w:rPr>
                <w:rFonts w:ascii="Arial" w:hAnsi="Arial" w:cs="Arial"/>
                <w:b/>
                <w:bCs/>
                <w:sz w:val="18"/>
                <w:szCs w:val="18"/>
              </w:rPr>
            </w:pPr>
            <w:r w:rsidRPr="004B6840">
              <w:rPr>
                <w:rFonts w:ascii="Arial" w:hAnsi="Arial" w:cs="Arial"/>
                <w:b/>
                <w:bCs/>
                <w:sz w:val="18"/>
                <w:szCs w:val="18"/>
              </w:rPr>
              <w:t xml:space="preserve">Дополнительные условия: </w:t>
            </w:r>
          </w:p>
          <w:p w14:paraId="3B356F99" w14:textId="77777777" w:rsidR="004F749A" w:rsidRPr="004F749A" w:rsidRDefault="004F749A">
            <w:pPr>
              <w:tabs>
                <w:tab w:val="left" w:pos="175"/>
              </w:tabs>
              <w:jc w:val="both"/>
              <w:rPr>
                <w:rFonts w:ascii="Arial" w:hAnsi="Arial" w:cs="Arial"/>
                <w:bCs/>
                <w:sz w:val="18"/>
                <w:szCs w:val="18"/>
              </w:rPr>
              <w:pPrChange w:id="45" w:author="Yulia Malakhova" w:date="2025-03-12T18:31:00Z">
                <w:pPr>
                  <w:jc w:val="both"/>
                </w:pPr>
              </w:pPrChange>
            </w:pPr>
            <w:r w:rsidRPr="004F749A">
              <w:rPr>
                <w:rFonts w:ascii="Arial" w:hAnsi="Arial"/>
                <w:kern w:val="36"/>
                <w:sz w:val="18"/>
                <w:rPrChange w:id="46" w:author="Yulia Malakhova" w:date="2025-03-12T18:31:00Z">
                  <w:rPr>
                    <w:rFonts w:ascii="Arial" w:hAnsi="Arial"/>
                    <w:sz w:val="18"/>
                  </w:rPr>
                </w:rPrChange>
              </w:rPr>
              <w:t>Страховой тариф рассчитывается как отношение страховой премии к общей страховой сумме.</w:t>
            </w:r>
          </w:p>
          <w:p w14:paraId="346134F0" w14:textId="77777777" w:rsidR="004F749A" w:rsidRPr="0057421D" w:rsidRDefault="004F749A">
            <w:pPr>
              <w:ind w:right="-143"/>
              <w:jc w:val="both"/>
              <w:rPr>
                <w:rFonts w:ascii="Arial" w:hAnsi="Arial" w:cs="Arial"/>
                <w:sz w:val="18"/>
                <w:szCs w:val="18"/>
              </w:rPr>
              <w:pPrChange w:id="47" w:author="Yulia Malakhova" w:date="2025-03-12T18:31:00Z">
                <w:pPr>
                  <w:jc w:val="both"/>
                </w:pPr>
              </w:pPrChange>
            </w:pPr>
            <w:r w:rsidRPr="0057421D">
              <w:rPr>
                <w:rFonts w:ascii="Arial" w:hAnsi="Arial" w:cs="Arial"/>
                <w:sz w:val="18"/>
                <w:szCs w:val="18"/>
              </w:rPr>
              <w:t>В случае расхождения положений настоящего Полиса с положениями Правил страхования применяются положения Полиса.</w:t>
            </w:r>
          </w:p>
          <w:p w14:paraId="287BC0D1" w14:textId="4E4D134F" w:rsidR="004F749A" w:rsidRDefault="004F749A" w:rsidP="004F749A">
            <w:pPr>
              <w:jc w:val="both"/>
              <w:rPr>
                <w:rFonts w:ascii="Arial" w:hAnsi="Arial" w:cs="Arial"/>
                <w:bCs/>
                <w:sz w:val="18"/>
                <w:szCs w:val="18"/>
              </w:rPr>
            </w:pPr>
            <w:r w:rsidRPr="0029260F">
              <w:rPr>
                <w:rFonts w:ascii="Arial" w:hAnsi="Arial" w:cs="Arial"/>
                <w:bCs/>
                <w:sz w:val="18"/>
                <w:szCs w:val="18"/>
              </w:rPr>
              <w:lastRenderedPageBreak/>
              <w:t>На страхование принима</w:t>
            </w:r>
            <w:r>
              <w:rPr>
                <w:rFonts w:ascii="Arial" w:hAnsi="Arial" w:cs="Arial"/>
                <w:bCs/>
                <w:sz w:val="18"/>
                <w:szCs w:val="18"/>
              </w:rPr>
              <w:t>ю</w:t>
            </w:r>
            <w:r w:rsidRPr="0029260F">
              <w:rPr>
                <w:rFonts w:ascii="Arial" w:hAnsi="Arial" w:cs="Arial"/>
                <w:bCs/>
                <w:sz w:val="18"/>
                <w:szCs w:val="18"/>
              </w:rPr>
              <w:t>тся карт</w:t>
            </w:r>
            <w:r>
              <w:rPr>
                <w:rFonts w:ascii="Arial" w:hAnsi="Arial" w:cs="Arial"/>
                <w:bCs/>
                <w:sz w:val="18"/>
                <w:szCs w:val="18"/>
              </w:rPr>
              <w:t>ы</w:t>
            </w:r>
            <w:r w:rsidRPr="0029260F">
              <w:rPr>
                <w:rFonts w:ascii="Arial" w:hAnsi="Arial" w:cs="Arial"/>
                <w:bCs/>
                <w:sz w:val="18"/>
                <w:szCs w:val="18"/>
              </w:rPr>
              <w:t>, выпущенн</w:t>
            </w:r>
            <w:r>
              <w:rPr>
                <w:rFonts w:ascii="Arial" w:hAnsi="Arial" w:cs="Arial"/>
                <w:bCs/>
                <w:sz w:val="18"/>
                <w:szCs w:val="18"/>
              </w:rPr>
              <w:t>ые</w:t>
            </w:r>
            <w:r w:rsidRPr="0029260F">
              <w:rPr>
                <w:rFonts w:ascii="Arial" w:hAnsi="Arial" w:cs="Arial"/>
                <w:bCs/>
                <w:sz w:val="18"/>
                <w:szCs w:val="18"/>
              </w:rPr>
              <w:t xml:space="preserve"> на имя Страхователя, </w:t>
            </w:r>
            <w:r w:rsidRPr="00697A90">
              <w:rPr>
                <w:rFonts w:ascii="Arial" w:hAnsi="Arial" w:cs="Arial"/>
                <w:bCs/>
                <w:sz w:val="18"/>
                <w:szCs w:val="18"/>
              </w:rPr>
              <w:t>эмитированн</w:t>
            </w:r>
            <w:r>
              <w:rPr>
                <w:rFonts w:ascii="Arial" w:hAnsi="Arial" w:cs="Arial"/>
                <w:bCs/>
                <w:sz w:val="18"/>
                <w:szCs w:val="18"/>
              </w:rPr>
              <w:t>ые</w:t>
            </w:r>
            <w:r w:rsidRPr="00697A90">
              <w:rPr>
                <w:rFonts w:ascii="Arial" w:hAnsi="Arial" w:cs="Arial"/>
                <w:bCs/>
                <w:sz w:val="18"/>
                <w:szCs w:val="18"/>
              </w:rPr>
              <w:t xml:space="preserve"> банком-эмитентом на территории Российской Федерации</w:t>
            </w:r>
            <w:r>
              <w:rPr>
                <w:rFonts w:ascii="Arial" w:hAnsi="Arial" w:cs="Arial"/>
                <w:bCs/>
                <w:sz w:val="18"/>
                <w:szCs w:val="18"/>
              </w:rPr>
              <w:t xml:space="preserve">, </w:t>
            </w:r>
            <w:r w:rsidRPr="0029260F">
              <w:rPr>
                <w:rFonts w:ascii="Arial" w:hAnsi="Arial" w:cs="Arial"/>
                <w:bCs/>
                <w:sz w:val="18"/>
                <w:szCs w:val="18"/>
              </w:rPr>
              <w:t>одной из международных или</w:t>
            </w:r>
            <w:r>
              <w:rPr>
                <w:rFonts w:ascii="Arial" w:hAnsi="Arial" w:cs="Arial"/>
                <w:bCs/>
                <w:sz w:val="18"/>
                <w:szCs w:val="18"/>
              </w:rPr>
              <w:t xml:space="preserve"> национальных платежных систем</w:t>
            </w:r>
            <w:del w:id="48" w:author="Yulia Malakhova" w:date="2025-03-12T18:31:00Z">
              <w:r w:rsidR="005B56FE" w:rsidRPr="005B56FE">
                <w:rPr>
                  <w:rFonts w:ascii="Arial" w:hAnsi="Arial" w:cs="Arial"/>
                  <w:bCs/>
                  <w:sz w:val="18"/>
                  <w:szCs w:val="18"/>
                </w:rPr>
                <w:delText xml:space="preserve"> </w:delText>
              </w:r>
            </w:del>
            <w:ins w:id="49" w:author="Yulia Malakhova" w:date="2025-03-12T18:31:00Z">
              <w:r>
                <w:rPr>
                  <w:rFonts w:ascii="Arial" w:hAnsi="Arial" w:cs="Arial"/>
                  <w:bCs/>
                  <w:sz w:val="18"/>
                  <w:szCs w:val="18"/>
                </w:rPr>
                <w:t> </w:t>
              </w:r>
            </w:ins>
            <w:r w:rsidRPr="0029260F">
              <w:rPr>
                <w:rFonts w:ascii="Arial" w:hAnsi="Arial" w:cs="Arial"/>
                <w:bCs/>
                <w:sz w:val="18"/>
                <w:szCs w:val="18"/>
              </w:rPr>
              <w:t>и</w:t>
            </w:r>
            <w:r w:rsidRPr="007A3BE8">
              <w:rPr>
                <w:rFonts w:ascii="Arial" w:hAnsi="Arial" w:cs="Arial"/>
                <w:bCs/>
                <w:sz w:val="18"/>
                <w:szCs w:val="18"/>
              </w:rPr>
              <w:t xml:space="preserve"> </w:t>
            </w:r>
            <w:r>
              <w:rPr>
                <w:rFonts w:ascii="Arial" w:hAnsi="Arial" w:cs="Arial"/>
                <w:bCs/>
                <w:sz w:val="18"/>
                <w:szCs w:val="18"/>
              </w:rPr>
              <w:t xml:space="preserve">подключенные </w:t>
            </w:r>
            <w:r w:rsidRPr="0029260F">
              <w:rPr>
                <w:rFonts w:ascii="Arial" w:hAnsi="Arial" w:cs="Arial"/>
                <w:bCs/>
                <w:sz w:val="18"/>
                <w:szCs w:val="18"/>
              </w:rPr>
              <w:t>к услуге смс-информирования</w:t>
            </w:r>
            <w:r>
              <w:rPr>
                <w:rFonts w:ascii="Arial" w:hAnsi="Arial" w:cs="Arial"/>
                <w:bCs/>
                <w:sz w:val="18"/>
                <w:szCs w:val="18"/>
              </w:rPr>
              <w:t>.</w:t>
            </w:r>
            <w:ins w:id="50" w:author="Yulia Malakhova" w:date="2025-03-12T18:31:00Z">
              <w:r>
                <w:rPr>
                  <w:rFonts w:ascii="Arial" w:hAnsi="Arial" w:cs="Arial"/>
                  <w:bCs/>
                  <w:sz w:val="18"/>
                  <w:szCs w:val="18"/>
                </w:rPr>
                <w:t xml:space="preserve"> </w:t>
              </w:r>
            </w:ins>
          </w:p>
          <w:p w14:paraId="00A63269" w14:textId="7DEA9330" w:rsidR="00751C44" w:rsidRDefault="004F749A" w:rsidP="00751C44">
            <w:pPr>
              <w:pStyle w:val="a4"/>
              <w:tabs>
                <w:tab w:val="left" w:pos="175"/>
                <w:tab w:val="left" w:pos="452"/>
              </w:tabs>
              <w:ind w:left="0"/>
              <w:jc w:val="both"/>
              <w:rPr>
                <w:ins w:id="51" w:author="Yulia Malakhova" w:date="2025-03-12T18:31:00Z"/>
                <w:rFonts w:ascii="Arial" w:hAnsi="Arial" w:cs="Arial"/>
                <w:bCs/>
                <w:sz w:val="18"/>
                <w:szCs w:val="18"/>
              </w:rPr>
            </w:pPr>
            <w:r w:rsidRPr="004B6840">
              <w:rPr>
                <w:rFonts w:ascii="Arial" w:hAnsi="Arial" w:cs="Arial"/>
                <w:bCs/>
                <w:sz w:val="18"/>
                <w:szCs w:val="18"/>
              </w:rPr>
              <w:t>Период действия страхового покрытия</w:t>
            </w:r>
            <w:del w:id="52" w:author="Yulia Malakhova" w:date="2025-03-12T18:31:00Z">
              <w:r w:rsidR="005B56FE" w:rsidRPr="004B6840">
                <w:rPr>
                  <w:rFonts w:ascii="Arial" w:hAnsi="Arial" w:cs="Arial"/>
                  <w:bCs/>
                  <w:sz w:val="18"/>
                  <w:szCs w:val="18"/>
                </w:rPr>
                <w:delText>:</w:delText>
              </w:r>
            </w:del>
            <w:ins w:id="53" w:author="Yulia Malakhova" w:date="2025-03-12T18:31:00Z">
              <w:r w:rsidR="00751C44">
                <w:rPr>
                  <w:rFonts w:ascii="Arial" w:hAnsi="Arial" w:cs="Arial"/>
                  <w:bCs/>
                  <w:sz w:val="18"/>
                  <w:szCs w:val="18"/>
                </w:rPr>
                <w:t xml:space="preserve"> по рискам</w:t>
              </w:r>
              <w:r w:rsidRPr="004B6840">
                <w:rPr>
                  <w:rFonts w:ascii="Arial" w:hAnsi="Arial" w:cs="Arial"/>
                  <w:bCs/>
                  <w:sz w:val="18"/>
                  <w:szCs w:val="18"/>
                </w:rPr>
                <w:t xml:space="preserve">: </w:t>
              </w:r>
            </w:ins>
          </w:p>
          <w:p w14:paraId="6CC47578" w14:textId="3199D589" w:rsidR="00751C44" w:rsidRDefault="00751C44" w:rsidP="00751C44">
            <w:pPr>
              <w:pStyle w:val="a4"/>
              <w:tabs>
                <w:tab w:val="left" w:pos="175"/>
                <w:tab w:val="left" w:pos="452"/>
              </w:tabs>
              <w:ind w:left="0"/>
              <w:jc w:val="both"/>
              <w:rPr>
                <w:ins w:id="54" w:author="Yulia Malakhova" w:date="2025-03-12T18:31:00Z"/>
                <w:rFonts w:ascii="Arial" w:hAnsi="Arial" w:cs="Arial"/>
                <w:bCs/>
                <w:sz w:val="18"/>
                <w:szCs w:val="18"/>
              </w:rPr>
            </w:pPr>
            <w:ins w:id="55" w:author="Yulia Malakhova" w:date="2025-03-12T18:31:00Z">
              <w:r>
                <w:rPr>
                  <w:rFonts w:ascii="Arial" w:hAnsi="Arial" w:cs="Arial"/>
                  <w:bCs/>
                  <w:sz w:val="18"/>
                  <w:szCs w:val="18"/>
                </w:rPr>
                <w:t>- п</w:t>
              </w:r>
              <w:r w:rsidRPr="009B29DD">
                <w:rPr>
                  <w:rFonts w:ascii="Arial" w:hAnsi="Arial" w:cs="Arial"/>
                  <w:bCs/>
                  <w:sz w:val="18"/>
                  <w:szCs w:val="18"/>
                </w:rPr>
                <w:t>о рискам «Незаконное использование потерянной или украденной пластиковой карты» (п.4.2.1. Правил страхования), «Незаконное снятие денежных средств со счета карты,</w:t>
              </w:r>
            </w:ins>
            <w:r w:rsidRPr="009B29DD">
              <w:rPr>
                <w:rFonts w:ascii="Arial" w:hAnsi="Arial" w:cs="Arial"/>
                <w:bCs/>
                <w:sz w:val="18"/>
                <w:szCs w:val="18"/>
              </w:rPr>
              <w:t xml:space="preserve"> не </w:t>
            </w:r>
            <w:del w:id="56" w:author="Yulia Malakhova" w:date="2025-03-12T18:31:00Z">
              <w:r w:rsidR="005B56FE" w:rsidRPr="004B6840">
                <w:rPr>
                  <w:rFonts w:ascii="Arial" w:hAnsi="Arial" w:cs="Arial"/>
                  <w:bCs/>
                  <w:sz w:val="18"/>
                  <w:szCs w:val="18"/>
                </w:rPr>
                <w:delText>более</w:delText>
              </w:r>
            </w:del>
            <w:ins w:id="57" w:author="Yulia Malakhova" w:date="2025-03-12T18:31:00Z">
              <w:r w:rsidRPr="009B29DD">
                <w:rPr>
                  <w:rFonts w:ascii="Arial" w:hAnsi="Arial" w:cs="Arial"/>
                  <w:bCs/>
                  <w:sz w:val="18"/>
                  <w:szCs w:val="18"/>
                </w:rPr>
                <w:t xml:space="preserve">выбывшей из владения», указанным в </w:t>
              </w:r>
              <w:proofErr w:type="spellStart"/>
              <w:r w:rsidRPr="0057421D">
                <w:rPr>
                  <w:rFonts w:ascii="Arial" w:hAnsi="Arial" w:cs="Arial"/>
                  <w:bCs/>
                  <w:sz w:val="18"/>
                  <w:szCs w:val="18"/>
                </w:rPr>
                <w:t>п.п</w:t>
              </w:r>
              <w:proofErr w:type="spellEnd"/>
              <w:r w:rsidRPr="0057421D">
                <w:rPr>
                  <w:rFonts w:ascii="Arial" w:hAnsi="Arial" w:cs="Arial"/>
                  <w:bCs/>
                  <w:sz w:val="18"/>
                  <w:szCs w:val="18"/>
                </w:rPr>
                <w:t>. 4.2.4.</w:t>
              </w:r>
              <w:r>
                <w:rPr>
                  <w:rFonts w:ascii="Arial" w:hAnsi="Arial" w:cs="Arial"/>
                  <w:bCs/>
                  <w:sz w:val="18"/>
                  <w:szCs w:val="18"/>
                </w:rPr>
                <w:t xml:space="preserve">1-4.2.4.3 </w:t>
              </w:r>
              <w:r w:rsidRPr="009B29DD">
                <w:rPr>
                  <w:rFonts w:ascii="Arial" w:hAnsi="Arial" w:cs="Arial"/>
                  <w:bCs/>
                  <w:sz w:val="18"/>
                  <w:szCs w:val="18"/>
                </w:rPr>
                <w:t>Правил</w:t>
              </w:r>
              <w:r>
                <w:rPr>
                  <w:rFonts w:ascii="Arial" w:hAnsi="Arial" w:cs="Arial"/>
                  <w:bCs/>
                  <w:sz w:val="18"/>
                  <w:szCs w:val="18"/>
                </w:rPr>
                <w:t xml:space="preserve"> страхования</w:t>
              </w:r>
              <w:r w:rsidRPr="009B29DD">
                <w:rPr>
                  <w:rFonts w:ascii="Arial" w:hAnsi="Arial" w:cs="Arial"/>
                  <w:bCs/>
                  <w:sz w:val="18"/>
                  <w:szCs w:val="18"/>
                </w:rPr>
                <w:t xml:space="preserve">) Страховщик не возмещает сумму, списанную с </w:t>
              </w:r>
              <w:r>
                <w:rPr>
                  <w:rFonts w:ascii="Arial" w:hAnsi="Arial" w:cs="Arial"/>
                  <w:bCs/>
                  <w:sz w:val="18"/>
                  <w:szCs w:val="18"/>
                </w:rPr>
                <w:t>карточного</w:t>
              </w:r>
              <w:r w:rsidRPr="009B29DD">
                <w:rPr>
                  <w:rFonts w:ascii="Arial" w:hAnsi="Arial" w:cs="Arial"/>
                  <w:bCs/>
                  <w:sz w:val="18"/>
                  <w:szCs w:val="18"/>
                </w:rPr>
                <w:t xml:space="preserve"> счет</w:t>
              </w:r>
              <w:r>
                <w:rPr>
                  <w:rFonts w:ascii="Arial" w:hAnsi="Arial" w:cs="Arial"/>
                  <w:bCs/>
                  <w:sz w:val="18"/>
                  <w:szCs w:val="18"/>
                </w:rPr>
                <w:t>а Держателя, позднее чем через</w:t>
              </w:r>
            </w:ins>
            <w:r>
              <w:rPr>
                <w:rFonts w:ascii="Arial" w:hAnsi="Arial" w:cs="Arial"/>
                <w:bCs/>
                <w:sz w:val="18"/>
                <w:szCs w:val="18"/>
              </w:rPr>
              <w:t xml:space="preserve"> 24</w:t>
            </w:r>
            <w:r w:rsidRPr="009B29DD">
              <w:rPr>
                <w:rFonts w:ascii="Arial" w:hAnsi="Arial" w:cs="Arial"/>
                <w:bCs/>
                <w:sz w:val="18"/>
                <w:szCs w:val="18"/>
              </w:rPr>
              <w:t xml:space="preserve"> </w:t>
            </w:r>
            <w:ins w:id="58" w:author="Yulia Malakhova" w:date="2025-03-12T18:31:00Z">
              <w:r w:rsidRPr="009B29DD">
                <w:rPr>
                  <w:rFonts w:ascii="Arial" w:hAnsi="Arial" w:cs="Arial"/>
                  <w:bCs/>
                  <w:sz w:val="18"/>
                  <w:szCs w:val="18"/>
                </w:rPr>
                <w:t>(</w:t>
              </w:r>
              <w:r>
                <w:rPr>
                  <w:rFonts w:ascii="Arial" w:hAnsi="Arial" w:cs="Arial"/>
                  <w:bCs/>
                  <w:sz w:val="18"/>
                  <w:szCs w:val="18"/>
                </w:rPr>
                <w:t>двадцати</w:t>
              </w:r>
              <w:r w:rsidRPr="009B29DD">
                <w:rPr>
                  <w:rFonts w:ascii="Arial" w:hAnsi="Arial" w:cs="Arial"/>
                  <w:bCs/>
                  <w:sz w:val="18"/>
                  <w:szCs w:val="18"/>
                </w:rPr>
                <w:t xml:space="preserve"> четыре</w:t>
              </w:r>
              <w:r>
                <w:rPr>
                  <w:rFonts w:ascii="Arial" w:hAnsi="Arial" w:cs="Arial"/>
                  <w:bCs/>
                  <w:sz w:val="18"/>
                  <w:szCs w:val="18"/>
                </w:rPr>
                <w:t>х</w:t>
              </w:r>
              <w:r w:rsidRPr="009B29DD">
                <w:rPr>
                  <w:rFonts w:ascii="Arial" w:hAnsi="Arial" w:cs="Arial"/>
                  <w:bCs/>
                  <w:sz w:val="18"/>
                  <w:szCs w:val="18"/>
                </w:rPr>
                <w:t xml:space="preserve">) </w:t>
              </w:r>
            </w:ins>
            <w:r w:rsidRPr="009B29DD">
              <w:rPr>
                <w:rFonts w:ascii="Arial" w:hAnsi="Arial" w:cs="Arial"/>
                <w:bCs/>
                <w:sz w:val="18"/>
                <w:szCs w:val="18"/>
              </w:rPr>
              <w:t>часов</w:t>
            </w:r>
            <w:del w:id="59" w:author="Yulia Malakhova" w:date="2025-03-12T18:31:00Z">
              <w:r w:rsidR="005B56FE" w:rsidRPr="004B6840">
                <w:rPr>
                  <w:rFonts w:ascii="Arial" w:hAnsi="Arial" w:cs="Arial"/>
                  <w:bCs/>
                  <w:sz w:val="18"/>
                  <w:szCs w:val="18"/>
                </w:rPr>
                <w:delText>, предшествующих моменту</w:delText>
              </w:r>
            </w:del>
            <w:ins w:id="60" w:author="Yulia Malakhova" w:date="2025-03-12T18:31:00Z">
              <w:r w:rsidRPr="009B29DD">
                <w:rPr>
                  <w:rFonts w:ascii="Arial" w:hAnsi="Arial" w:cs="Arial"/>
                  <w:bCs/>
                  <w:sz w:val="18"/>
                  <w:szCs w:val="18"/>
                </w:rPr>
                <w:t xml:space="preserve"> после</w:t>
              </w:r>
            </w:ins>
            <w:r w:rsidRPr="009B29DD">
              <w:rPr>
                <w:rFonts w:ascii="Arial" w:hAnsi="Arial" w:cs="Arial"/>
                <w:bCs/>
                <w:sz w:val="18"/>
                <w:szCs w:val="18"/>
              </w:rPr>
              <w:t xml:space="preserve"> блокировки </w:t>
            </w:r>
            <w:del w:id="61" w:author="Yulia Malakhova" w:date="2025-03-12T18:31:00Z">
              <w:r w:rsidR="005B56FE" w:rsidRPr="004B6840">
                <w:rPr>
                  <w:rFonts w:ascii="Arial" w:hAnsi="Arial" w:cs="Arial"/>
                  <w:bCs/>
                  <w:sz w:val="18"/>
                  <w:szCs w:val="18"/>
                </w:rPr>
                <w:delText xml:space="preserve">Застрахованной </w:delText>
              </w:r>
            </w:del>
            <w:r w:rsidRPr="009B29DD">
              <w:rPr>
                <w:rFonts w:ascii="Arial" w:hAnsi="Arial" w:cs="Arial"/>
                <w:bCs/>
                <w:sz w:val="18"/>
                <w:szCs w:val="18"/>
              </w:rPr>
              <w:t>карты</w:t>
            </w:r>
            <w:ins w:id="62" w:author="Yulia Malakhova" w:date="2025-03-12T18:31:00Z">
              <w:r w:rsidRPr="009B29DD">
                <w:rPr>
                  <w:rFonts w:ascii="Arial" w:hAnsi="Arial" w:cs="Arial"/>
                  <w:bCs/>
                  <w:sz w:val="18"/>
                  <w:szCs w:val="18"/>
                </w:rPr>
                <w:t xml:space="preserve"> Держателем. </w:t>
              </w:r>
            </w:ins>
          </w:p>
          <w:p w14:paraId="37CB2C91" w14:textId="09741367" w:rsidR="00751C44" w:rsidRPr="009B29DD" w:rsidRDefault="00751C44">
            <w:pPr>
              <w:pStyle w:val="a4"/>
              <w:tabs>
                <w:tab w:val="left" w:pos="175"/>
                <w:tab w:val="left" w:pos="452"/>
              </w:tabs>
              <w:ind w:left="0"/>
              <w:jc w:val="both"/>
              <w:rPr>
                <w:rFonts w:ascii="Arial" w:hAnsi="Arial" w:cs="Arial"/>
                <w:bCs/>
                <w:sz w:val="18"/>
                <w:szCs w:val="18"/>
              </w:rPr>
              <w:pPrChange w:id="63" w:author="Yulia Malakhova" w:date="2025-03-12T18:31:00Z">
                <w:pPr>
                  <w:jc w:val="both"/>
                </w:pPr>
              </w:pPrChange>
            </w:pPr>
            <w:ins w:id="64" w:author="Yulia Malakhova" w:date="2025-03-12T18:31:00Z">
              <w:r>
                <w:rPr>
                  <w:rFonts w:ascii="Arial" w:hAnsi="Arial" w:cs="Arial"/>
                  <w:bCs/>
                  <w:sz w:val="18"/>
                  <w:szCs w:val="18"/>
                </w:rPr>
                <w:t>- п</w:t>
              </w:r>
              <w:r w:rsidRPr="009B29DD">
                <w:rPr>
                  <w:rFonts w:ascii="Arial" w:hAnsi="Arial" w:cs="Arial"/>
                  <w:bCs/>
                  <w:sz w:val="18"/>
                  <w:szCs w:val="18"/>
                </w:rPr>
                <w:t>о рискам «Открытое хищение (грабеж)», «Хищение денежных средств Держателя пластиковой карты в результате нападения (разбоя)» (</w:t>
              </w:r>
              <w:proofErr w:type="spellStart"/>
              <w:r w:rsidRPr="009B29DD">
                <w:rPr>
                  <w:rFonts w:ascii="Arial" w:hAnsi="Arial" w:cs="Arial"/>
                  <w:bCs/>
                  <w:sz w:val="18"/>
                  <w:szCs w:val="18"/>
                </w:rPr>
                <w:t>п.п</w:t>
              </w:r>
              <w:proofErr w:type="spellEnd"/>
              <w:r w:rsidRPr="009B29DD">
                <w:rPr>
                  <w:rFonts w:ascii="Arial" w:hAnsi="Arial" w:cs="Arial"/>
                  <w:bCs/>
                  <w:sz w:val="18"/>
                  <w:szCs w:val="18"/>
                </w:rPr>
                <w:t>. 4.2.2 и 4.2.3 Правил) Страховщик не возмещает сумму наличных денежных или иных платежных средств, утраченных Держателем карты/счета в результате противоправных действий третьих лиц, позднее чем через 2 (два) часа после получения наличных денежных средств и иных платежных средств</w:t>
              </w:r>
            </w:ins>
            <w:r w:rsidRPr="009B29DD">
              <w:rPr>
                <w:rFonts w:ascii="Arial" w:hAnsi="Arial" w:cs="Arial"/>
                <w:bCs/>
                <w:sz w:val="18"/>
                <w:szCs w:val="18"/>
              </w:rPr>
              <w:t xml:space="preserve">. </w:t>
            </w:r>
          </w:p>
          <w:p w14:paraId="4B69C6E7" w14:textId="0AECFCEE" w:rsidR="00823EFF" w:rsidRPr="004B6840" w:rsidRDefault="00823EFF" w:rsidP="00823EFF">
            <w:pPr>
              <w:jc w:val="both"/>
              <w:rPr>
                <w:rFonts w:ascii="Arial" w:hAnsi="Arial" w:cs="Arial"/>
                <w:bCs/>
                <w:sz w:val="18"/>
                <w:szCs w:val="18"/>
              </w:rPr>
            </w:pPr>
            <w:r w:rsidRPr="004B6840">
              <w:rPr>
                <w:rFonts w:ascii="Arial" w:hAnsi="Arial" w:cs="Arial"/>
                <w:bCs/>
                <w:sz w:val="18"/>
                <w:szCs w:val="18"/>
              </w:rPr>
              <w:t xml:space="preserve">Не подлежат возмещению убытки Страхователя, возникшие в результате всех операций по карте, совершённых после извещения Эмитента Держателем пластиковой карты о факте утраты пластиковой карты (потери, кражи или хищения). Не подлежат возмещению убытки Страхователя согласно разделу 5 «Исключения из объема страхового покрытия. Основания для освобождения Страховщика от страховой выплаты» Правил страхования. Также не подлежат возмещению </w:t>
            </w:r>
            <w:proofErr w:type="gramStart"/>
            <w:r w:rsidRPr="004B6840">
              <w:rPr>
                <w:rFonts w:ascii="Arial" w:hAnsi="Arial" w:cs="Arial"/>
                <w:bCs/>
                <w:sz w:val="18"/>
                <w:szCs w:val="18"/>
              </w:rPr>
              <w:t>убытки</w:t>
            </w:r>
            <w:proofErr w:type="gramEnd"/>
            <w:r w:rsidRPr="004B6840">
              <w:rPr>
                <w:rFonts w:ascii="Arial" w:hAnsi="Arial" w:cs="Arial"/>
                <w:bCs/>
                <w:sz w:val="18"/>
                <w:szCs w:val="18"/>
              </w:rPr>
              <w:t xml:space="preserve"> возникшие в результате кражи или взлома баз данных, а равно иных систем, задействованных в процессе обработки пластиковых карт:</w:t>
            </w:r>
          </w:p>
          <w:p w14:paraId="34006695" w14:textId="77777777" w:rsidR="00823EFF" w:rsidRPr="004B6840" w:rsidRDefault="00823EFF" w:rsidP="00823EFF">
            <w:pPr>
              <w:jc w:val="both"/>
              <w:rPr>
                <w:rFonts w:ascii="Arial" w:hAnsi="Arial" w:cs="Arial"/>
                <w:bCs/>
                <w:sz w:val="18"/>
                <w:szCs w:val="18"/>
              </w:rPr>
            </w:pPr>
            <w:r w:rsidRPr="004B6840">
              <w:rPr>
                <w:rFonts w:ascii="Arial" w:hAnsi="Arial" w:cs="Arial"/>
                <w:bCs/>
                <w:sz w:val="18"/>
                <w:szCs w:val="18"/>
              </w:rPr>
              <w:t>- эмитента Застрахованной карты;</w:t>
            </w:r>
          </w:p>
          <w:p w14:paraId="0E6C33BB" w14:textId="77777777" w:rsidR="00823EFF" w:rsidRPr="004B6840" w:rsidRDefault="00823EFF" w:rsidP="00823EFF">
            <w:pPr>
              <w:jc w:val="both"/>
              <w:rPr>
                <w:rFonts w:ascii="Arial" w:hAnsi="Arial" w:cs="Arial"/>
                <w:bCs/>
                <w:sz w:val="18"/>
                <w:szCs w:val="18"/>
              </w:rPr>
            </w:pPr>
            <w:r w:rsidRPr="004B6840">
              <w:rPr>
                <w:rFonts w:ascii="Arial" w:hAnsi="Arial" w:cs="Arial"/>
                <w:bCs/>
                <w:sz w:val="18"/>
                <w:szCs w:val="18"/>
              </w:rPr>
              <w:t>- любого лица, согласившегося принять в качестве оплаты пластиковую карту Эмитента;</w:t>
            </w:r>
          </w:p>
          <w:p w14:paraId="680938FD" w14:textId="77777777" w:rsidR="00823EFF" w:rsidRPr="004B6840" w:rsidRDefault="00823EFF" w:rsidP="00823EFF">
            <w:pPr>
              <w:jc w:val="both"/>
              <w:rPr>
                <w:rFonts w:ascii="Arial" w:hAnsi="Arial" w:cs="Arial"/>
                <w:bCs/>
                <w:sz w:val="18"/>
                <w:szCs w:val="18"/>
              </w:rPr>
            </w:pPr>
            <w:r w:rsidRPr="004B6840">
              <w:rPr>
                <w:rFonts w:ascii="Arial" w:hAnsi="Arial" w:cs="Arial"/>
                <w:bCs/>
                <w:sz w:val="18"/>
                <w:szCs w:val="18"/>
              </w:rPr>
              <w:t>- любого другого финансового института, ассоциации производителей и Эмитентов пластиковых карт или клиринговой палаты, представляющей интересы Эмитента.</w:t>
            </w:r>
          </w:p>
          <w:p w14:paraId="4FC1B124" w14:textId="77777777" w:rsidR="00823EFF" w:rsidRPr="000D6FE6" w:rsidRDefault="00823EFF" w:rsidP="00823EFF">
            <w:pPr>
              <w:jc w:val="both"/>
              <w:rPr>
                <w:rFonts w:ascii="Arial" w:hAnsi="Arial" w:cs="Arial"/>
                <w:bCs/>
                <w:sz w:val="18"/>
                <w:szCs w:val="18"/>
              </w:rPr>
            </w:pPr>
            <w:r w:rsidRPr="0094636D">
              <w:rPr>
                <w:rFonts w:ascii="Arial" w:hAnsi="Arial" w:cs="Arial"/>
                <w:bCs/>
                <w:sz w:val="18"/>
                <w:szCs w:val="18"/>
              </w:rPr>
              <w:t>Не признаются страховыми случаями и не возмещаются убытки по событиям, при наступлении которых оператор по переводу денежных средств обязан в соответствии с ч. 12, 13 и 15 ст. 9 Федерального закона от 27.06.2011 г. № 161-ФЗ «О национальной платежной системе» возместить Страхователю (Выгодоприобретателю) сумму операции.</w:t>
            </w:r>
          </w:p>
        </w:tc>
      </w:tr>
    </w:tbl>
    <w:p w14:paraId="5238D9E4" w14:textId="394EEAC8" w:rsidR="008C6414" w:rsidRPr="004B6840" w:rsidRDefault="008C6414" w:rsidP="008C6414">
      <w:pPr>
        <w:outlineLvl w:val="1"/>
        <w:rPr>
          <w:rFonts w:ascii="Arial" w:eastAsia="Times New Roman" w:hAnsi="Arial" w:cs="Arial"/>
          <w:bCs/>
          <w:kern w:val="36"/>
          <w:sz w:val="18"/>
          <w:szCs w:val="18"/>
        </w:rPr>
      </w:pPr>
      <w:r w:rsidRPr="004B6840">
        <w:rPr>
          <w:rFonts w:ascii="Arial" w:eastAsia="Times New Roman" w:hAnsi="Arial" w:cs="Arial"/>
          <w:bCs/>
          <w:kern w:val="36"/>
          <w:sz w:val="18"/>
          <w:szCs w:val="18"/>
        </w:rPr>
        <w:lastRenderedPageBreak/>
        <w:t>Форма, порядок и срок осуществления страховой выплаты предусмотрены в разделах 12-13 Правил страхования.</w:t>
      </w:r>
    </w:p>
    <w:p w14:paraId="6A0BD279" w14:textId="77777777" w:rsidR="008C6414" w:rsidRPr="004B6840" w:rsidRDefault="008C6414" w:rsidP="008C6414">
      <w:pPr>
        <w:outlineLvl w:val="1"/>
        <w:rPr>
          <w:rFonts w:ascii="Arial" w:eastAsia="Times New Roman" w:hAnsi="Arial" w:cs="Arial"/>
          <w:bCs/>
          <w:kern w:val="36"/>
          <w:sz w:val="18"/>
          <w:szCs w:val="18"/>
        </w:rPr>
      </w:pPr>
      <w:r w:rsidRPr="004B6840">
        <w:rPr>
          <w:rFonts w:ascii="Arial" w:eastAsia="Times New Roman" w:hAnsi="Arial" w:cs="Arial"/>
          <w:bCs/>
          <w:kern w:val="36"/>
          <w:sz w:val="18"/>
          <w:szCs w:val="18"/>
        </w:rPr>
        <w:t>Страховой тариф рассчитывается как отношение страховой премии к страховой сумме.</w:t>
      </w:r>
    </w:p>
    <w:p w14:paraId="62965335"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Принимая настоящий Полис и оплачивая страховую премию, Страхователь/Застрахованный:</w:t>
      </w:r>
    </w:p>
    <w:p w14:paraId="3C02FDA2"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 подтверждает, что не является иностранным публичным должностным лицом и/или его родственником,</w:t>
      </w:r>
      <w:r w:rsidRPr="004B6840">
        <w:rPr>
          <w:rFonts w:ascii="Arial" w:hAnsi="Arial" w:cs="Arial"/>
        </w:rPr>
        <w:t xml:space="preserve"> </w:t>
      </w:r>
      <w:r w:rsidRPr="004B6840">
        <w:rPr>
          <w:rFonts w:ascii="Arial" w:hAnsi="Arial" w:cs="Arial"/>
          <w:sz w:val="18"/>
          <w:szCs w:val="18"/>
        </w:rPr>
        <w:t xml:space="preserve">должностным лицом публичных международных организаций, а также лицом, замещающим (занимающим) государственную должность в РФ, должность члена совета директоров ЦБ РФ, должность федеральной государственной службы, назначение на которую и освобождение от которой осуществляются Президентом РФ или Правительством РФ, должность в ЦБ РФ, государственных корпорациях и иных организациях, созданных в РФ на основании федеральных законов, включенную в перечни должностей, определяемые Президентом РФ. </w:t>
      </w:r>
    </w:p>
    <w:p w14:paraId="59C90079"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В ином случае Страхователь обязуется предоставить документы, подтверждающие должность, наименование и адрес работодателя/степень родства/статус (супруг или супруга);</w:t>
      </w:r>
    </w:p>
    <w:p w14:paraId="0F240CE2"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 подтверждает, что не имеет регистрации, места жительства/местонахождения, счета в банке в государстве (на территории), которое(-</w:t>
      </w:r>
      <w:proofErr w:type="spellStart"/>
      <w:r w:rsidRPr="004B6840">
        <w:rPr>
          <w:rFonts w:ascii="Arial" w:hAnsi="Arial" w:cs="Arial"/>
          <w:sz w:val="18"/>
          <w:szCs w:val="18"/>
        </w:rPr>
        <w:t>ая</w:t>
      </w:r>
      <w:proofErr w:type="spellEnd"/>
      <w:r w:rsidRPr="004B6840">
        <w:rPr>
          <w:rFonts w:ascii="Arial" w:hAnsi="Arial" w:cs="Arial"/>
          <w:sz w:val="18"/>
          <w:szCs w:val="18"/>
        </w:rPr>
        <w:t>) не выполняет рекомендации ФАТФ;</w:t>
      </w:r>
    </w:p>
    <w:p w14:paraId="750EF54B"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 подтверждает, что поставлен в известность, понимает и согласен с тем, что если после заключения настоящего Полиса будет установлено, что Страхователь ввел Страховщика в заблуждение либо сообщил при заключении настоящего Полиса заведомо ложные сведения, то Страховщик вправе потребовать признания настоящего Полиса недействительным в соответствии с законодательством РФ;</w:t>
      </w:r>
    </w:p>
    <w:p w14:paraId="59E52B1E"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 xml:space="preserve">• подтверждает достоверность вышеприведенной информации и обязуется при изменении любых сведений, указанных в настоящем Полисе, сообщить Страховщику о таких изменениях в письменной форме в течение 7 рабочих дней. Сведения, представленные Страхователем при заключении настоящего Полиса, считаются актуальными до момента получения Страховщиком информации об их изменении; </w:t>
      </w:r>
    </w:p>
    <w:p w14:paraId="47B3F4E4" w14:textId="0C02A06D" w:rsidR="008C6414" w:rsidRPr="004B6840" w:rsidRDefault="008C6414" w:rsidP="008C6414">
      <w:pPr>
        <w:jc w:val="both"/>
        <w:rPr>
          <w:rFonts w:ascii="Arial" w:hAnsi="Arial" w:cs="Arial"/>
          <w:sz w:val="18"/>
          <w:szCs w:val="18"/>
        </w:rPr>
      </w:pPr>
      <w:r w:rsidRPr="004B6840">
        <w:rPr>
          <w:rFonts w:ascii="Arial" w:hAnsi="Arial" w:cs="Arial"/>
          <w:sz w:val="18"/>
          <w:szCs w:val="18"/>
        </w:rPr>
        <w:t xml:space="preserve">• выражает Страховщику согласие на обработку персональных данных физических лиц, содержащихся в настоящем Полисе и в иных документах, передаваемых Страховщику в целях 1) исполнения обязательств по данному Полису; 2) продвижения товаров, работ, услуг на рынке путем осуществления Страховщиком прямых контактов с помощью средств связи; 3) уточнения (обновления, изменения) неполных или неточных персональных данных посредством получения Страховщиком таких данных из общедоступных источников, включая, но не ограничиваясь, поисковых систем, социальных сетей, операторов связи, 4) поручения обработки своих персональных данных третьим лицам в целях осуществления прав и исполнения обязательств Страховщика перед таким лицами в рамках заключенных с ними договоров а также в иных целей, указанных в </w:t>
      </w:r>
      <w:r w:rsidR="00E0469E">
        <w:rPr>
          <w:rFonts w:ascii="Arial" w:hAnsi="Arial" w:cs="Arial"/>
          <w:sz w:val="18"/>
          <w:szCs w:val="18"/>
        </w:rPr>
        <w:t>П</w:t>
      </w:r>
      <w:r w:rsidRPr="004B6840">
        <w:rPr>
          <w:rFonts w:ascii="Arial" w:hAnsi="Arial" w:cs="Arial"/>
          <w:sz w:val="18"/>
          <w:szCs w:val="18"/>
        </w:rPr>
        <w:t xml:space="preserve">равилах страхования. Настоящее согласие действует </w:t>
      </w:r>
      <w:r w:rsidR="00E0469E">
        <w:rPr>
          <w:rFonts w:ascii="Arial" w:hAnsi="Arial" w:cs="Arial"/>
          <w:sz w:val="18"/>
          <w:szCs w:val="18"/>
        </w:rPr>
        <w:t xml:space="preserve">в течение </w:t>
      </w:r>
      <w:r w:rsidRPr="004B6840">
        <w:rPr>
          <w:rFonts w:ascii="Arial" w:hAnsi="Arial" w:cs="Arial"/>
          <w:sz w:val="18"/>
          <w:szCs w:val="18"/>
        </w:rPr>
        <w:t xml:space="preserve">5 лет </w:t>
      </w:r>
      <w:r w:rsidR="00E0469E" w:rsidRPr="00E0469E">
        <w:rPr>
          <w:rFonts w:ascii="Arial" w:hAnsi="Arial" w:cs="Arial"/>
          <w:sz w:val="18"/>
          <w:szCs w:val="18"/>
        </w:rPr>
        <w:t xml:space="preserve">с момента окончания срока действия Договора страхования </w:t>
      </w:r>
      <w:r w:rsidRPr="004B6840">
        <w:rPr>
          <w:rFonts w:ascii="Arial" w:hAnsi="Arial" w:cs="Arial"/>
          <w:sz w:val="18"/>
          <w:szCs w:val="18"/>
        </w:rPr>
        <w:t xml:space="preserve">или до момента письменного отзыва согласия субъектом. Страхователь несет </w:t>
      </w:r>
      <w:r w:rsidRPr="000D6FE6">
        <w:rPr>
          <w:rFonts w:ascii="Arial" w:hAnsi="Arial" w:cs="Arial"/>
          <w:sz w:val="18"/>
          <w:szCs w:val="18"/>
        </w:rPr>
        <w:t>ответственность за предоставление согласия на обработку персональных данных Выгодоприобретателей, указанных в договоре страхования</w:t>
      </w:r>
      <w:r w:rsidRPr="000D6FE6">
        <w:rPr>
          <w:rFonts w:ascii="Arial" w:hAnsi="Arial" w:cs="Arial"/>
          <w:sz w:val="19"/>
          <w:szCs w:val="19"/>
        </w:rPr>
        <w:t xml:space="preserve">. </w:t>
      </w:r>
      <w:r w:rsidRPr="000D6FE6">
        <w:rPr>
          <w:rFonts w:ascii="Arial" w:hAnsi="Arial" w:cs="Arial"/>
          <w:sz w:val="18"/>
          <w:szCs w:val="18"/>
        </w:rPr>
        <w:t>Настоящее согласие может быть отозвано Страхователем (Застрахованным) посредством направления Страховщику соответствующего</w:t>
      </w:r>
      <w:r w:rsidRPr="00FB1F5A">
        <w:rPr>
          <w:rFonts w:ascii="Arial" w:hAnsi="Arial" w:cs="Arial"/>
          <w:sz w:val="18"/>
          <w:szCs w:val="18"/>
        </w:rPr>
        <w:t xml:space="preserve"> письменного заявления, в соответствии с требованиями ФЗ №152 «О персональных данных»</w:t>
      </w:r>
      <w:r w:rsidRPr="004B6840">
        <w:rPr>
          <w:rFonts w:ascii="Arial" w:hAnsi="Arial" w:cs="Arial"/>
          <w:sz w:val="18"/>
          <w:szCs w:val="18"/>
        </w:rPr>
        <w:t>;</w:t>
      </w:r>
    </w:p>
    <w:p w14:paraId="5DC6A43F" w14:textId="77777777" w:rsidR="008C6414" w:rsidRDefault="008C6414" w:rsidP="008C6414">
      <w:pPr>
        <w:jc w:val="both"/>
        <w:rPr>
          <w:rFonts w:ascii="Arial" w:hAnsi="Arial" w:cs="Arial"/>
          <w:sz w:val="18"/>
          <w:szCs w:val="18"/>
        </w:rPr>
      </w:pPr>
      <w:r w:rsidRPr="004B6840">
        <w:rPr>
          <w:rFonts w:ascii="Arial" w:hAnsi="Arial" w:cs="Arial"/>
          <w:sz w:val="18"/>
          <w:szCs w:val="18"/>
        </w:rPr>
        <w:t xml:space="preserve">• подтверждает, что с </w:t>
      </w:r>
      <w:r w:rsidRPr="004B6840">
        <w:rPr>
          <w:rFonts w:ascii="Arial" w:hAnsi="Arial" w:cs="Arial"/>
          <w:color w:val="000000"/>
          <w:sz w:val="18"/>
          <w:szCs w:val="18"/>
        </w:rPr>
        <w:t xml:space="preserve">Правилами комплексного страхования рисков, связанных с использованием пластиковых карт и иных рисков № 3.1, утвержденными Приказом № 139 от 02.08.2019г. </w:t>
      </w:r>
      <w:r w:rsidRPr="004B6840">
        <w:rPr>
          <w:rFonts w:ascii="Arial" w:hAnsi="Arial" w:cs="Arial"/>
          <w:sz w:val="18"/>
          <w:szCs w:val="18"/>
        </w:rPr>
        <w:t>он ознакомлен, согласен и обязуется их выполнять. Дополнительно с Правилами страхования можно ознакомиться на официальном сайте Страховщика</w:t>
      </w:r>
      <w:r>
        <w:rPr>
          <w:rFonts w:ascii="Arial" w:hAnsi="Arial" w:cs="Arial"/>
          <w:sz w:val="18"/>
          <w:szCs w:val="18"/>
        </w:rPr>
        <w:t xml:space="preserve"> по ссылке </w:t>
      </w:r>
      <w:hyperlink r:id="rId10" w:history="1">
        <w:r w:rsidRPr="000D6FE6">
          <w:rPr>
            <w:rStyle w:val="a6"/>
            <w:rFonts w:ascii="Arial" w:hAnsi="Arial" w:cs="Arial"/>
            <w:sz w:val="18"/>
            <w:szCs w:val="18"/>
          </w:rPr>
          <w:t>https://renins.ru/kid?rul-2</w:t>
        </w:r>
      </w:hyperlink>
      <w:r w:rsidRPr="004B6840">
        <w:rPr>
          <w:rFonts w:ascii="Arial" w:hAnsi="Arial" w:cs="Arial"/>
          <w:sz w:val="18"/>
          <w:szCs w:val="18"/>
        </w:rPr>
        <w:t>;</w:t>
      </w:r>
    </w:p>
    <w:p w14:paraId="2897E16D" w14:textId="0A53769F" w:rsidR="008C6414" w:rsidRPr="004B6840" w:rsidRDefault="008C6414" w:rsidP="008C6414">
      <w:pPr>
        <w:jc w:val="both"/>
        <w:rPr>
          <w:rFonts w:ascii="Arial" w:hAnsi="Arial" w:cs="Arial"/>
          <w:color w:val="000000"/>
          <w:sz w:val="18"/>
          <w:szCs w:val="18"/>
        </w:rPr>
      </w:pPr>
      <w:r w:rsidRPr="00A832F2">
        <w:rPr>
          <w:rFonts w:ascii="Arial" w:hAnsi="Arial" w:cs="Arial"/>
          <w:sz w:val="18"/>
          <w:szCs w:val="18"/>
        </w:rPr>
        <w:t>•</w:t>
      </w:r>
      <w:r w:rsidRPr="00E67AFD">
        <w:rPr>
          <w:rFonts w:ascii="Arial" w:eastAsia="Times New Roman" w:hAnsi="Arial" w:cs="Arial"/>
          <w:bCs/>
          <w:kern w:val="36"/>
          <w:sz w:val="18"/>
          <w:szCs w:val="18"/>
        </w:rPr>
        <w:t>подтверждает, что до заключения Полиса ознакомлен с информацией о договоре добровольного страхования в виде ключевого информационного документа по форме, утверждённой органом страхового надзора, все положения ключевого информационного документа были ему разъяснены и полностью понятны; экземпляр ключевого информационного документа получил</w:t>
      </w:r>
      <w:r w:rsidR="00980E57">
        <w:rPr>
          <w:rFonts w:ascii="Arial" w:eastAsia="Times New Roman" w:hAnsi="Arial" w:cs="Arial"/>
          <w:bCs/>
          <w:kern w:val="36"/>
          <w:sz w:val="18"/>
          <w:szCs w:val="18"/>
        </w:rPr>
        <w:t>.</w:t>
      </w:r>
    </w:p>
    <w:p w14:paraId="65AFD296" w14:textId="75A1C0F5" w:rsidR="00071624" w:rsidRDefault="008C6414" w:rsidP="008C6414">
      <w:pPr>
        <w:pStyle w:val="a4"/>
        <w:ind w:left="0"/>
        <w:jc w:val="both"/>
        <w:rPr>
          <w:rFonts w:ascii="Arial" w:hAnsi="Arial" w:cs="Arial"/>
          <w:sz w:val="18"/>
          <w:szCs w:val="18"/>
        </w:rPr>
      </w:pPr>
      <w:r w:rsidRPr="004B6840">
        <w:rPr>
          <w:rFonts w:ascii="Arial" w:hAnsi="Arial" w:cs="Arial"/>
          <w:sz w:val="18"/>
          <w:szCs w:val="18"/>
        </w:rPr>
        <w:t xml:space="preserve">• подтверждает, </w:t>
      </w:r>
      <w:r w:rsidR="00071624" w:rsidRPr="00071624">
        <w:rPr>
          <w:rFonts w:ascii="Arial" w:hAnsi="Arial" w:cs="Arial"/>
          <w:sz w:val="18"/>
          <w:szCs w:val="18"/>
        </w:rPr>
        <w:t xml:space="preserve">что в полном объеме получил информацию, предусмотренную </w:t>
      </w:r>
      <w:r w:rsidR="007A3BE8">
        <w:rPr>
          <w:rFonts w:ascii="Arial" w:hAnsi="Arial" w:cs="Arial"/>
          <w:sz w:val="18"/>
          <w:szCs w:val="18"/>
        </w:rPr>
        <w:t>пунктом 2.1.2</w:t>
      </w:r>
      <w:del w:id="65" w:author="Yulia Malakhova" w:date="2025-03-12T18:31:00Z">
        <w:r w:rsidR="005B56FE">
          <w:rPr>
            <w:rFonts w:ascii="Arial" w:hAnsi="Arial" w:cs="Arial"/>
            <w:sz w:val="18"/>
            <w:szCs w:val="18"/>
          </w:rPr>
          <w:delText>.</w:delText>
        </w:r>
      </w:del>
      <w:r w:rsidR="007A3BE8">
        <w:rPr>
          <w:rFonts w:ascii="Arial" w:hAnsi="Arial" w:cs="Arial"/>
          <w:sz w:val="18"/>
          <w:szCs w:val="18"/>
        </w:rPr>
        <w:t xml:space="preserve"> действующей редакции Базового стандарта</w:t>
      </w:r>
      <w:r w:rsidR="00071624" w:rsidRPr="00071624">
        <w:rPr>
          <w:rFonts w:ascii="Arial" w:hAnsi="Arial" w:cs="Arial"/>
          <w:sz w:val="18"/>
          <w:szCs w:val="18"/>
        </w:rPr>
        <w:t xml:space="preserve"> защиты прав и интересов физических и юридических лиц - получателей финансовых услуг, оказываемых членами саморегулируемых организаций, объединяющих страховые организации и ино</w:t>
      </w:r>
      <w:r w:rsidR="007A3BE8">
        <w:rPr>
          <w:rFonts w:ascii="Arial" w:hAnsi="Arial" w:cs="Arial"/>
          <w:sz w:val="18"/>
          <w:szCs w:val="18"/>
        </w:rPr>
        <w:t>странные страховые организации.</w:t>
      </w:r>
    </w:p>
    <w:p w14:paraId="252EA2FB" w14:textId="5BD11C7C" w:rsidR="008C6414" w:rsidRPr="004B6840" w:rsidRDefault="008C6414" w:rsidP="008C6414">
      <w:pPr>
        <w:pStyle w:val="a4"/>
        <w:ind w:left="0"/>
        <w:jc w:val="both"/>
        <w:rPr>
          <w:rFonts w:ascii="Arial" w:hAnsi="Arial" w:cs="Arial"/>
          <w:sz w:val="18"/>
          <w:szCs w:val="18"/>
        </w:rPr>
      </w:pPr>
      <w:r w:rsidRPr="004B6840">
        <w:rPr>
          <w:rFonts w:ascii="Arial" w:hAnsi="Arial" w:cs="Arial"/>
          <w:sz w:val="18"/>
          <w:szCs w:val="18"/>
        </w:rPr>
        <w:t>• выражает согласие осуществлять взаимодействие со Страховщиком путем обращения в офисы Страховщика, посредств</w:t>
      </w:r>
      <w:r w:rsidR="00E0469E">
        <w:rPr>
          <w:rFonts w:ascii="Arial" w:hAnsi="Arial" w:cs="Arial"/>
          <w:sz w:val="18"/>
          <w:szCs w:val="18"/>
        </w:rPr>
        <w:t>о</w:t>
      </w:r>
      <w:r w:rsidRPr="004B6840">
        <w:rPr>
          <w:rFonts w:ascii="Arial" w:hAnsi="Arial" w:cs="Arial"/>
          <w:sz w:val="18"/>
          <w:szCs w:val="18"/>
        </w:rPr>
        <w:t>м почтовой и телефонной связи, а также иными способами в случаях, специально предусмотренными Правилами страхования;</w:t>
      </w:r>
    </w:p>
    <w:p w14:paraId="092F2C89" w14:textId="77777777" w:rsidR="008C6414" w:rsidRPr="004B6840" w:rsidRDefault="008C6414" w:rsidP="008C6414">
      <w:pPr>
        <w:pStyle w:val="a4"/>
        <w:ind w:left="0"/>
        <w:jc w:val="both"/>
        <w:rPr>
          <w:rFonts w:ascii="Arial" w:hAnsi="Arial" w:cs="Arial"/>
          <w:sz w:val="18"/>
          <w:szCs w:val="18"/>
        </w:rPr>
      </w:pPr>
      <w:r w:rsidRPr="004B6840">
        <w:rPr>
          <w:rFonts w:ascii="Arial" w:hAnsi="Arial" w:cs="Arial"/>
          <w:sz w:val="18"/>
          <w:szCs w:val="18"/>
        </w:rPr>
        <w:lastRenderedPageBreak/>
        <w:t>• выражает согласие получать сообщения и уведомления от Страховщика, в том числе в электронной форме, по адресам, телефонам, указанным в настоящем Полисе.</w:t>
      </w:r>
    </w:p>
    <w:p w14:paraId="71CC43D5" w14:textId="77777777" w:rsidR="008C6414" w:rsidRPr="004B6840" w:rsidRDefault="008C6414" w:rsidP="008C6414">
      <w:pPr>
        <w:jc w:val="both"/>
        <w:rPr>
          <w:rFonts w:ascii="Arial" w:eastAsia="Times New Roman" w:hAnsi="Arial" w:cs="Arial"/>
          <w:bCs/>
          <w:kern w:val="36"/>
          <w:sz w:val="18"/>
          <w:szCs w:val="18"/>
        </w:rPr>
      </w:pPr>
      <w:r w:rsidRPr="004B6840">
        <w:rPr>
          <w:rFonts w:ascii="Arial" w:eastAsia="Times New Roman" w:hAnsi="Arial" w:cs="Arial"/>
          <w:bCs/>
          <w:kern w:val="36"/>
          <w:sz w:val="18"/>
          <w:szCs w:val="18"/>
        </w:rPr>
        <w:t>Информация об адресах офисов Страховщика, в которых осуществляется прием документов при наступлении страховых случаев и иных обращений, а также о случаях и порядке приема документов в электронной форме, размещена на официальном сайте Страховщика и может быть получена при обращении по телефонам Страховщика, указанным в настоящем Полисе.</w:t>
      </w:r>
    </w:p>
    <w:p w14:paraId="445327D5" w14:textId="77777777" w:rsidR="008C6414" w:rsidRPr="004B6840" w:rsidRDefault="008C6414" w:rsidP="008C6414">
      <w:pPr>
        <w:jc w:val="both"/>
        <w:rPr>
          <w:rFonts w:ascii="Arial" w:hAnsi="Arial" w:cs="Arial"/>
          <w:sz w:val="18"/>
          <w:szCs w:val="18"/>
        </w:rPr>
      </w:pPr>
      <w:r w:rsidRPr="004B6840">
        <w:rPr>
          <w:rFonts w:ascii="Arial" w:hAnsi="Arial" w:cs="Arial"/>
          <w:sz w:val="18"/>
          <w:szCs w:val="18"/>
        </w:rPr>
        <w:t>Страхователь несет ответственность за полноту и достоверность сведений, указанных в настоящем Полисе.</w:t>
      </w:r>
    </w:p>
    <w:p w14:paraId="452BEE1F" w14:textId="77777777" w:rsidR="008C6414" w:rsidRDefault="008C6414" w:rsidP="008C6414">
      <w:pPr>
        <w:jc w:val="both"/>
        <w:rPr>
          <w:rFonts w:ascii="Arial" w:hAnsi="Arial" w:cs="Arial"/>
          <w:sz w:val="18"/>
          <w:szCs w:val="18"/>
        </w:rPr>
      </w:pPr>
      <w:r w:rsidRPr="004B6840">
        <w:rPr>
          <w:rFonts w:ascii="Arial" w:hAnsi="Arial" w:cs="Arial"/>
          <w:sz w:val="18"/>
          <w:szCs w:val="18"/>
        </w:rPr>
        <w:t>Стороны пришли к соглашению об использовании Страховщиком факсимильного воспроизведения подписи и оттиска печати с помощью средств механического или иного копирования, электронной подписи в соответствии с законодательством Российской Федерации.</w:t>
      </w:r>
    </w:p>
    <w:p w14:paraId="415AE9A3" w14:textId="77777777" w:rsidR="008C6414" w:rsidRDefault="008C6414" w:rsidP="008C6414">
      <w:pPr>
        <w:jc w:val="both"/>
        <w:rPr>
          <w:rFonts w:ascii="Arial" w:hAnsi="Arial" w:cs="Arial"/>
          <w:sz w:val="18"/>
          <w:szCs w:val="18"/>
        </w:rPr>
      </w:pPr>
      <w:r>
        <w:rPr>
          <w:rFonts w:ascii="Arial" w:hAnsi="Arial" w:cs="Arial"/>
          <w:sz w:val="18"/>
          <w:szCs w:val="18"/>
        </w:rPr>
        <w:t>Полис не заключается Страхователем в целях обеспечения исполнения обязательств по Договору потребительского кредита (займа) с какой-либо кредитной организацией. Страхователь проинформирован, что заключение настоящего Полиса не влияет на условия договора потребительского кредита (займа), а также не влияет на решение кредитной организации о предоставлении кредита (займа) или об отказе в предоставлении потребительского кредита (займа).</w:t>
      </w:r>
    </w:p>
    <w:p w14:paraId="57C1EBE7" w14:textId="6DA9D2E5" w:rsidR="008C6414" w:rsidRPr="00071624" w:rsidRDefault="008C6414" w:rsidP="008C6414">
      <w:pPr>
        <w:jc w:val="both"/>
        <w:rPr>
          <w:rFonts w:ascii="Arial" w:hAnsi="Arial" w:cs="Arial"/>
          <w:sz w:val="18"/>
          <w:szCs w:val="18"/>
        </w:rPr>
      </w:pPr>
      <w:r w:rsidRPr="00071624">
        <w:rPr>
          <w:rFonts w:ascii="Arial" w:eastAsia="Times New Roman" w:hAnsi="Arial" w:cs="Arial"/>
          <w:bCs/>
          <w:kern w:val="36"/>
          <w:sz w:val="18"/>
          <w:szCs w:val="18"/>
        </w:rPr>
        <w:t>Документы по страховым случаям можно направить почтой или предоставить их лично в нашем офисе</w:t>
      </w:r>
      <w:r w:rsidR="00883673" w:rsidRPr="00071624">
        <w:rPr>
          <w:rFonts w:ascii="Arial" w:eastAsia="Times New Roman" w:hAnsi="Arial" w:cs="Arial"/>
          <w:bCs/>
          <w:kern w:val="36"/>
          <w:sz w:val="18"/>
          <w:szCs w:val="18"/>
        </w:rPr>
        <w:t>.</w:t>
      </w:r>
      <w:r w:rsidRPr="00071624">
        <w:rPr>
          <w:rFonts w:ascii="Arial" w:eastAsia="Times New Roman" w:hAnsi="Arial" w:cs="Arial"/>
          <w:bCs/>
          <w:kern w:val="36"/>
          <w:sz w:val="18"/>
          <w:szCs w:val="18"/>
        </w:rPr>
        <w:t xml:space="preserve"> </w:t>
      </w:r>
      <w:r w:rsidR="002A666D" w:rsidRPr="00071624">
        <w:rPr>
          <w:rFonts w:ascii="Arial" w:eastAsia="Times New Roman" w:hAnsi="Arial" w:cs="Arial"/>
          <w:bCs/>
          <w:kern w:val="36"/>
          <w:sz w:val="18"/>
          <w:szCs w:val="18"/>
        </w:rPr>
        <w:t>Адрес о</w:t>
      </w:r>
      <w:r w:rsidR="00883673" w:rsidRPr="00071624">
        <w:rPr>
          <w:rFonts w:ascii="Arial" w:eastAsia="Times New Roman" w:hAnsi="Arial" w:cs="Arial"/>
          <w:bCs/>
          <w:kern w:val="36"/>
          <w:sz w:val="18"/>
          <w:szCs w:val="18"/>
        </w:rPr>
        <w:t>фис</w:t>
      </w:r>
      <w:r w:rsidR="002A666D" w:rsidRPr="00071624">
        <w:rPr>
          <w:rFonts w:ascii="Arial" w:eastAsia="Times New Roman" w:hAnsi="Arial" w:cs="Arial"/>
          <w:bCs/>
          <w:kern w:val="36"/>
          <w:sz w:val="18"/>
          <w:szCs w:val="18"/>
        </w:rPr>
        <w:t>а</w:t>
      </w:r>
      <w:r w:rsidR="00883673" w:rsidRPr="00071624">
        <w:rPr>
          <w:rFonts w:ascii="Arial" w:eastAsia="Times New Roman" w:hAnsi="Arial" w:cs="Arial"/>
          <w:bCs/>
          <w:kern w:val="36"/>
          <w:sz w:val="18"/>
          <w:szCs w:val="18"/>
        </w:rPr>
        <w:t xml:space="preserve"> обслуживания клиентов в вашем городе и время работы можно посмотреть на сайте www.renins.ru или узнать информацию по телефону: 8 (495) 740-04-04, 8 (800) 333-88-00</w:t>
      </w:r>
      <w:r w:rsidR="002A666D" w:rsidRPr="00071624">
        <w:rPr>
          <w:rFonts w:ascii="Arial" w:eastAsia="Times New Roman" w:hAnsi="Arial" w:cs="Arial"/>
          <w:bCs/>
          <w:kern w:val="36"/>
          <w:sz w:val="18"/>
          <w:szCs w:val="18"/>
        </w:rPr>
        <w:t xml:space="preserve">. По вопросам, связанным с урегулированием </w:t>
      </w:r>
      <w:proofErr w:type="gramStart"/>
      <w:r w:rsidR="002A666D" w:rsidRPr="00071624">
        <w:rPr>
          <w:rFonts w:ascii="Arial" w:eastAsia="Times New Roman" w:hAnsi="Arial" w:cs="Arial"/>
          <w:bCs/>
          <w:kern w:val="36"/>
          <w:sz w:val="18"/>
          <w:szCs w:val="18"/>
        </w:rPr>
        <w:t>убытков</w:t>
      </w:r>
      <w:proofErr w:type="gramEnd"/>
      <w:r w:rsidR="002A666D" w:rsidRPr="00071624">
        <w:rPr>
          <w:rFonts w:ascii="Arial" w:eastAsia="Times New Roman" w:hAnsi="Arial" w:cs="Arial"/>
          <w:bCs/>
          <w:kern w:val="36"/>
          <w:sz w:val="18"/>
          <w:szCs w:val="18"/>
        </w:rPr>
        <w:t xml:space="preserve"> пишите</w:t>
      </w:r>
      <w:r w:rsidR="00980E57">
        <w:rPr>
          <w:rFonts w:ascii="Arial" w:eastAsia="Times New Roman" w:hAnsi="Arial" w:cs="Arial"/>
          <w:bCs/>
          <w:kern w:val="36"/>
          <w:sz w:val="18"/>
          <w:szCs w:val="18"/>
        </w:rPr>
        <w:t xml:space="preserve"> на адрес электронной почты</w:t>
      </w:r>
      <w:r w:rsidR="002A666D" w:rsidRPr="00071624">
        <w:rPr>
          <w:rFonts w:ascii="Arial" w:eastAsia="Times New Roman" w:hAnsi="Arial" w:cs="Arial"/>
          <w:bCs/>
          <w:kern w:val="36"/>
          <w:sz w:val="18"/>
          <w:szCs w:val="18"/>
        </w:rPr>
        <w:t xml:space="preserve">: </w:t>
      </w:r>
      <w:r w:rsidRPr="00071624">
        <w:rPr>
          <w:rFonts w:ascii="Arial" w:eastAsia="Times New Roman" w:hAnsi="Arial" w:cs="Arial"/>
          <w:bCs/>
          <w:kern w:val="36"/>
          <w:sz w:val="18"/>
          <w:szCs w:val="18"/>
        </w:rPr>
        <w:t>propertyclaims@renins.com</w:t>
      </w:r>
    </w:p>
    <w:p w14:paraId="4583E704" w14:textId="77777777" w:rsidR="008C6414" w:rsidRPr="00071624" w:rsidRDefault="008C6414" w:rsidP="008C6414">
      <w:pPr>
        <w:jc w:val="both"/>
        <w:rPr>
          <w:rFonts w:ascii="Arial" w:hAnsi="Arial" w:cs="Arial"/>
          <w:bCs/>
          <w:sz w:val="18"/>
          <w:szCs w:val="18"/>
        </w:rPr>
      </w:pPr>
      <w:r w:rsidRPr="00071624">
        <w:rPr>
          <w:rFonts w:ascii="Arial" w:hAnsi="Arial" w:cs="Arial"/>
          <w:b/>
          <w:bCs/>
          <w:sz w:val="18"/>
          <w:szCs w:val="18"/>
        </w:rPr>
        <w:t xml:space="preserve">Порядок действий при досрочном расторжении Полиса: </w:t>
      </w:r>
      <w:r w:rsidRPr="00071624">
        <w:rPr>
          <w:rFonts w:ascii="Arial" w:hAnsi="Arial" w:cs="Arial"/>
          <w:bCs/>
          <w:sz w:val="18"/>
          <w:szCs w:val="18"/>
        </w:rPr>
        <w:t>при отказе Страхователя от настоящего Полиса до даты начала срока страхования, уплаченная страховая премия подлежит возврату в полном объеме.</w:t>
      </w:r>
    </w:p>
    <w:p w14:paraId="70426615" w14:textId="36F655E7" w:rsidR="008C6414" w:rsidRDefault="008C6414" w:rsidP="008C6414">
      <w:pPr>
        <w:jc w:val="both"/>
        <w:rPr>
          <w:rFonts w:ascii="Arial" w:hAnsi="Arial" w:cs="Arial"/>
          <w:bCs/>
          <w:sz w:val="18"/>
          <w:szCs w:val="18"/>
        </w:rPr>
      </w:pPr>
      <w:r w:rsidRPr="00071624">
        <w:rPr>
          <w:rFonts w:ascii="Arial" w:hAnsi="Arial" w:cs="Arial"/>
          <w:bCs/>
          <w:sz w:val="18"/>
          <w:szCs w:val="18"/>
        </w:rPr>
        <w:t>При отказе Страхователя</w:t>
      </w:r>
      <w:r w:rsidRPr="004B6840">
        <w:rPr>
          <w:rFonts w:ascii="Arial" w:hAnsi="Arial" w:cs="Arial"/>
          <w:bCs/>
          <w:sz w:val="18"/>
          <w:szCs w:val="18"/>
        </w:rPr>
        <w:t xml:space="preserve"> от настоящего Полиса после начала срока страхования, но в течение </w:t>
      </w:r>
      <w:r w:rsidR="00DE65F3">
        <w:rPr>
          <w:rFonts w:ascii="Arial" w:hAnsi="Arial" w:cs="Arial"/>
          <w:bCs/>
          <w:sz w:val="18"/>
          <w:szCs w:val="18"/>
        </w:rPr>
        <w:t>30</w:t>
      </w:r>
      <w:r w:rsidR="00952B0E" w:rsidRPr="004B6840">
        <w:rPr>
          <w:rFonts w:ascii="Arial" w:hAnsi="Arial" w:cs="Arial"/>
          <w:bCs/>
          <w:sz w:val="18"/>
          <w:szCs w:val="18"/>
        </w:rPr>
        <w:t xml:space="preserve"> </w:t>
      </w:r>
      <w:r w:rsidRPr="004B6840">
        <w:rPr>
          <w:rFonts w:ascii="Arial" w:hAnsi="Arial" w:cs="Arial"/>
          <w:bCs/>
          <w:sz w:val="18"/>
          <w:szCs w:val="18"/>
        </w:rPr>
        <w:t>(</w:t>
      </w:r>
      <w:r w:rsidR="00DE65F3">
        <w:rPr>
          <w:rFonts w:ascii="Arial" w:hAnsi="Arial" w:cs="Arial"/>
          <w:bCs/>
          <w:sz w:val="18"/>
          <w:szCs w:val="18"/>
        </w:rPr>
        <w:t>три</w:t>
      </w:r>
      <w:r w:rsidR="00C5068A">
        <w:rPr>
          <w:rFonts w:ascii="Arial" w:hAnsi="Arial" w:cs="Arial"/>
          <w:bCs/>
          <w:sz w:val="18"/>
          <w:szCs w:val="18"/>
        </w:rPr>
        <w:t>дцати</w:t>
      </w:r>
      <w:r w:rsidRPr="004B6840">
        <w:rPr>
          <w:rFonts w:ascii="Arial" w:hAnsi="Arial" w:cs="Arial"/>
          <w:bCs/>
          <w:sz w:val="18"/>
          <w:szCs w:val="18"/>
        </w:rPr>
        <w:t xml:space="preserve">) календарных дней включительно со дня заключения Договора, Страховщик возвращает Страхователю часть оплаченной премии пропорционально сроку действия Договора страхования, при условии отсутствия в период страхования событий, имеющих признаки страхового случая. </w:t>
      </w:r>
      <w:r w:rsidR="00980E57" w:rsidRPr="00D66A8E">
        <w:rPr>
          <w:rFonts w:ascii="Arial" w:hAnsi="Arial" w:cs="Arial"/>
          <w:sz w:val="18"/>
          <w:szCs w:val="18"/>
        </w:rPr>
        <w:t>В случае непредоставления Страховщиком/представителем Страховщика до заключения настоящего Полиса информации о договоре добровольного страхования по форме ключевого информационного документа (предоставления неполной или недостоверной информации), Страхователь вправе отказаться от Полиса и получить часть оплаченной страховой премии пропорционально сроку действия страхования при условии отсутствия в период страхования событий, имеющих признаки страхового случая.</w:t>
      </w:r>
      <w:r w:rsidR="00980E57">
        <w:rPr>
          <w:rFonts w:ascii="Arial" w:hAnsi="Arial" w:cs="Arial"/>
          <w:bCs/>
          <w:sz w:val="18"/>
          <w:szCs w:val="18"/>
        </w:rPr>
        <w:t xml:space="preserve"> </w:t>
      </w:r>
      <w:r w:rsidRPr="004B6840">
        <w:rPr>
          <w:rFonts w:ascii="Arial" w:hAnsi="Arial" w:cs="Arial"/>
          <w:bCs/>
          <w:sz w:val="18"/>
          <w:szCs w:val="18"/>
        </w:rPr>
        <w:t xml:space="preserve">Возврат страховой премии осуществляется по выбору Страхователя наличными деньгами или в безналичном порядке в течение </w:t>
      </w:r>
      <w:r>
        <w:rPr>
          <w:rFonts w:ascii="Arial" w:hAnsi="Arial" w:cs="Arial"/>
          <w:bCs/>
          <w:sz w:val="18"/>
          <w:szCs w:val="18"/>
        </w:rPr>
        <w:t>7</w:t>
      </w:r>
      <w:r w:rsidRPr="004B6840">
        <w:rPr>
          <w:rFonts w:ascii="Arial" w:hAnsi="Arial" w:cs="Arial"/>
          <w:bCs/>
          <w:sz w:val="18"/>
          <w:szCs w:val="18"/>
        </w:rPr>
        <w:t xml:space="preserve"> рабочих дней со дня получения письменного заявления об отказе от Полиса, при этом Полис прекращает свое действие с даты получения заявления Страхователя об отказе от Полиса. </w:t>
      </w:r>
    </w:p>
    <w:p w14:paraId="59746F30" w14:textId="77777777" w:rsidR="008C6414" w:rsidRPr="004B6840" w:rsidRDefault="008C6414" w:rsidP="008C6414">
      <w:pPr>
        <w:jc w:val="both"/>
        <w:rPr>
          <w:del w:id="66" w:author="Yulia Malakhova" w:date="2025-03-12T18:31:00Z"/>
          <w:rFonts w:ascii="Arial" w:hAnsi="Arial" w:cs="Arial"/>
          <w:bCs/>
          <w:sz w:val="18"/>
          <w:szCs w:val="18"/>
        </w:rPr>
      </w:pPr>
    </w:p>
    <w:p w14:paraId="171DF98B" w14:textId="288D8733" w:rsidR="008C6414" w:rsidRPr="004B6840" w:rsidRDefault="008C6414" w:rsidP="008C6414">
      <w:pPr>
        <w:jc w:val="both"/>
        <w:rPr>
          <w:rFonts w:ascii="Arial" w:hAnsi="Arial" w:cs="Arial"/>
          <w:sz w:val="18"/>
          <w:szCs w:val="18"/>
        </w:rPr>
      </w:pPr>
      <w:r w:rsidRPr="004B6840">
        <w:rPr>
          <w:rFonts w:ascii="Arial" w:hAnsi="Arial" w:cs="Arial"/>
          <w:bCs/>
          <w:sz w:val="18"/>
          <w:szCs w:val="18"/>
        </w:rPr>
        <w:t xml:space="preserve">При отказе Страхователя от Полиса после начала срока страхования и по истечении </w:t>
      </w:r>
      <w:r w:rsidR="00DE65F3">
        <w:rPr>
          <w:rFonts w:ascii="Arial" w:hAnsi="Arial" w:cs="Arial"/>
          <w:bCs/>
          <w:sz w:val="18"/>
          <w:szCs w:val="18"/>
        </w:rPr>
        <w:t>30</w:t>
      </w:r>
      <w:r w:rsidR="00952B0E" w:rsidRPr="004B6840">
        <w:rPr>
          <w:rFonts w:ascii="Arial" w:hAnsi="Arial" w:cs="Arial"/>
          <w:bCs/>
          <w:sz w:val="18"/>
          <w:szCs w:val="18"/>
        </w:rPr>
        <w:t xml:space="preserve"> </w:t>
      </w:r>
      <w:r w:rsidR="00DE65F3">
        <w:rPr>
          <w:rFonts w:ascii="Arial" w:hAnsi="Arial" w:cs="Arial"/>
          <w:bCs/>
          <w:sz w:val="18"/>
          <w:szCs w:val="18"/>
        </w:rPr>
        <w:t>(три</w:t>
      </w:r>
      <w:r w:rsidR="00C5068A">
        <w:rPr>
          <w:rFonts w:ascii="Arial" w:hAnsi="Arial" w:cs="Arial"/>
          <w:bCs/>
          <w:sz w:val="18"/>
          <w:szCs w:val="18"/>
        </w:rPr>
        <w:t xml:space="preserve">дцати) </w:t>
      </w:r>
      <w:r w:rsidRPr="004B6840">
        <w:rPr>
          <w:rFonts w:ascii="Arial" w:hAnsi="Arial" w:cs="Arial"/>
          <w:bCs/>
          <w:sz w:val="18"/>
          <w:szCs w:val="18"/>
        </w:rPr>
        <w:t xml:space="preserve">календарных дней со дня заключения </w:t>
      </w:r>
      <w:r w:rsidR="00980E57">
        <w:rPr>
          <w:rFonts w:ascii="Arial" w:hAnsi="Arial" w:cs="Arial"/>
          <w:bCs/>
          <w:sz w:val="18"/>
          <w:szCs w:val="18"/>
        </w:rPr>
        <w:t>Д</w:t>
      </w:r>
      <w:r w:rsidRPr="004B6840">
        <w:rPr>
          <w:rFonts w:ascii="Arial" w:hAnsi="Arial" w:cs="Arial"/>
          <w:bCs/>
          <w:sz w:val="18"/>
          <w:szCs w:val="18"/>
        </w:rPr>
        <w:t>оговора</w:t>
      </w:r>
      <w:r w:rsidR="00980E57">
        <w:rPr>
          <w:rFonts w:ascii="Arial" w:hAnsi="Arial" w:cs="Arial"/>
          <w:bCs/>
          <w:sz w:val="18"/>
          <w:szCs w:val="18"/>
        </w:rPr>
        <w:t xml:space="preserve"> страхования</w:t>
      </w:r>
      <w:r w:rsidRPr="004B6840">
        <w:rPr>
          <w:rFonts w:ascii="Arial" w:hAnsi="Arial" w:cs="Arial"/>
          <w:bCs/>
          <w:sz w:val="18"/>
          <w:szCs w:val="18"/>
        </w:rPr>
        <w:t>, премия возврату не подлежит.</w:t>
      </w:r>
    </w:p>
    <w:tbl>
      <w:tblPr>
        <w:tblStyle w:val="a3"/>
        <w:tblW w:w="108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35"/>
        <w:gridCol w:w="3543"/>
        <w:gridCol w:w="5103"/>
      </w:tblGrid>
      <w:tr w:rsidR="008C6414" w:rsidRPr="004B6840" w14:paraId="1A2A2331" w14:textId="77777777" w:rsidTr="009079FE">
        <w:trPr>
          <w:trHeight w:val="220"/>
        </w:trPr>
        <w:tc>
          <w:tcPr>
            <w:tcW w:w="2235" w:type="dxa"/>
            <w:vAlign w:val="center"/>
          </w:tcPr>
          <w:p w14:paraId="73FAFFE4" w14:textId="77777777" w:rsidR="008C6414" w:rsidRPr="004B6840" w:rsidRDefault="008C6414" w:rsidP="009079FE">
            <w:pPr>
              <w:rPr>
                <w:rFonts w:ascii="Arial" w:hAnsi="Arial" w:cs="Arial"/>
                <w:b/>
                <w:sz w:val="18"/>
                <w:szCs w:val="18"/>
                <w:lang w:val="en-US"/>
              </w:rPr>
            </w:pPr>
            <w:r w:rsidRPr="004B6840">
              <w:rPr>
                <w:rFonts w:ascii="Arial" w:hAnsi="Arial" w:cs="Arial"/>
                <w:b/>
                <w:sz w:val="18"/>
                <w:szCs w:val="18"/>
              </w:rPr>
              <w:t>Приложение</w:t>
            </w:r>
          </w:p>
        </w:tc>
        <w:tc>
          <w:tcPr>
            <w:tcW w:w="8646" w:type="dxa"/>
            <w:gridSpan w:val="2"/>
            <w:vAlign w:val="center"/>
          </w:tcPr>
          <w:p w14:paraId="7F37C915" w14:textId="65611960" w:rsidR="008C6414" w:rsidRPr="004B6840" w:rsidRDefault="008C6414" w:rsidP="009079FE">
            <w:pPr>
              <w:rPr>
                <w:rFonts w:ascii="Arial" w:hAnsi="Arial" w:cs="Arial"/>
                <w:color w:val="000000"/>
                <w:sz w:val="18"/>
                <w:szCs w:val="18"/>
              </w:rPr>
            </w:pPr>
            <w:r w:rsidRPr="004B6840">
              <w:rPr>
                <w:rFonts w:ascii="Arial" w:hAnsi="Arial" w:cs="Arial"/>
                <w:color w:val="000000"/>
                <w:sz w:val="18"/>
                <w:szCs w:val="18"/>
              </w:rPr>
              <w:t xml:space="preserve">Правила комплексного страхования рисков, связанных с использованием пластиковых карт и иных рисков № 3.1, утвержденные Приказом </w:t>
            </w:r>
            <w:r w:rsidR="00E0469E" w:rsidRPr="00E0469E">
              <w:rPr>
                <w:rFonts w:ascii="Arial" w:hAnsi="Arial" w:cs="Arial"/>
                <w:color w:val="000000"/>
                <w:sz w:val="18"/>
                <w:szCs w:val="18"/>
              </w:rPr>
              <w:t xml:space="preserve">Генерального директора </w:t>
            </w:r>
            <w:r w:rsidRPr="004B6840">
              <w:rPr>
                <w:rFonts w:ascii="Arial" w:hAnsi="Arial" w:cs="Arial"/>
                <w:color w:val="000000"/>
                <w:sz w:val="18"/>
                <w:szCs w:val="18"/>
              </w:rPr>
              <w:t>№ 139 от 02.08.2019г.</w:t>
            </w:r>
          </w:p>
        </w:tc>
      </w:tr>
      <w:tr w:rsidR="008C6414" w:rsidRPr="004B6840" w14:paraId="10537A29" w14:textId="77777777" w:rsidTr="009079FE">
        <w:trPr>
          <w:trHeight w:val="220"/>
        </w:trPr>
        <w:tc>
          <w:tcPr>
            <w:tcW w:w="2235" w:type="dxa"/>
            <w:vAlign w:val="center"/>
          </w:tcPr>
          <w:p w14:paraId="5D94CC51" w14:textId="77777777" w:rsidR="008C6414" w:rsidRPr="004B6840" w:rsidRDefault="008C6414" w:rsidP="009079FE">
            <w:pPr>
              <w:rPr>
                <w:rFonts w:ascii="Arial" w:hAnsi="Arial" w:cs="Arial"/>
                <w:b/>
                <w:sz w:val="18"/>
                <w:szCs w:val="18"/>
              </w:rPr>
            </w:pPr>
            <w:r w:rsidRPr="004B6840">
              <w:rPr>
                <w:rFonts w:ascii="Arial" w:hAnsi="Arial" w:cs="Arial"/>
                <w:b/>
                <w:sz w:val="18"/>
                <w:szCs w:val="18"/>
              </w:rPr>
              <w:t>Подпись Страховщика</w:t>
            </w:r>
          </w:p>
        </w:tc>
        <w:tc>
          <w:tcPr>
            <w:tcW w:w="3543" w:type="dxa"/>
            <w:vAlign w:val="center"/>
          </w:tcPr>
          <w:p w14:paraId="306F1E23" w14:textId="77777777" w:rsidR="008C6414" w:rsidRPr="004B6840" w:rsidRDefault="008C6414" w:rsidP="009079FE">
            <w:pPr>
              <w:rPr>
                <w:rFonts w:ascii="Arial" w:hAnsi="Arial" w:cs="Arial"/>
                <w:bCs/>
                <w:color w:val="A6A6A6" w:themeColor="background1" w:themeShade="A6"/>
                <w:sz w:val="18"/>
                <w:szCs w:val="18"/>
              </w:rPr>
            </w:pPr>
          </w:p>
        </w:tc>
        <w:tc>
          <w:tcPr>
            <w:tcW w:w="5103" w:type="dxa"/>
            <w:vAlign w:val="center"/>
          </w:tcPr>
          <w:p w14:paraId="31E3EEF8" w14:textId="77777777" w:rsidR="008C6414" w:rsidRPr="004B6840" w:rsidRDefault="008C6414" w:rsidP="009079FE">
            <w:pPr>
              <w:rPr>
                <w:rFonts w:ascii="Arial" w:hAnsi="Arial" w:cs="Arial"/>
                <w:bCs/>
                <w:sz w:val="18"/>
                <w:szCs w:val="18"/>
              </w:rPr>
            </w:pPr>
          </w:p>
        </w:tc>
      </w:tr>
      <w:tr w:rsidR="008C6414" w:rsidRPr="004B6840" w14:paraId="1CF345E1" w14:textId="77777777" w:rsidTr="009079FE">
        <w:trPr>
          <w:trHeight w:val="220"/>
        </w:trPr>
        <w:tc>
          <w:tcPr>
            <w:tcW w:w="5778" w:type="dxa"/>
            <w:gridSpan w:val="2"/>
            <w:vMerge w:val="restart"/>
            <w:vAlign w:val="center"/>
          </w:tcPr>
          <w:p w14:paraId="6D82371B" w14:textId="77777777" w:rsidR="008C6414" w:rsidRPr="004B6840" w:rsidRDefault="008C6414" w:rsidP="009079FE">
            <w:pPr>
              <w:rPr>
                <w:rFonts w:ascii="Arial" w:hAnsi="Arial" w:cs="Arial"/>
                <w:bCs/>
                <w:color w:val="A6A6A6" w:themeColor="background1" w:themeShade="A6"/>
                <w:sz w:val="18"/>
                <w:szCs w:val="18"/>
              </w:rPr>
            </w:pPr>
            <w:r>
              <w:rPr>
                <w:noProof/>
              </w:rPr>
              <w:drawing>
                <wp:anchor distT="0" distB="0" distL="114300" distR="114300" simplePos="0" relativeHeight="251660288" behindDoc="0" locked="0" layoutInCell="1" allowOverlap="1" wp14:anchorId="13DBB0EB" wp14:editId="6E1EDA3F">
                  <wp:simplePos x="0" y="0"/>
                  <wp:positionH relativeFrom="margin">
                    <wp:posOffset>1518920</wp:posOffset>
                  </wp:positionH>
                  <wp:positionV relativeFrom="paragraph">
                    <wp:posOffset>-274320</wp:posOffset>
                  </wp:positionV>
                  <wp:extent cx="1236345" cy="1147445"/>
                  <wp:effectExtent l="0" t="0" r="1905" b="0"/>
                  <wp:wrapNone/>
                  <wp:docPr id="1" name="Рисунок 1" descr="C:\Users\PlatuAl\AppData\Local\Microsoft\Windows\Temporary Internet Files\Content.Outlook\6RG5PLRZ\Renins_Мск_глав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l" descr="C:\Users\PlatuAl\AppData\Local\Microsoft\Windows\Temporary Internet Files\Content.Outlook\6RG5PLRZ\Renins_Мск_главна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6345"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A7898A" wp14:editId="26544747">
                  <wp:simplePos x="0" y="0"/>
                  <wp:positionH relativeFrom="column">
                    <wp:posOffset>1565910</wp:posOffset>
                  </wp:positionH>
                  <wp:positionV relativeFrom="paragraph">
                    <wp:posOffset>-241935</wp:posOffset>
                  </wp:positionV>
                  <wp:extent cx="1224280" cy="106108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280" cy="106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840">
              <w:rPr>
                <w:rFonts w:ascii="Arial" w:hAnsi="Arial" w:cs="Arial"/>
                <w:bCs/>
                <w:color w:val="A6A6A6" w:themeColor="background1" w:themeShade="A6"/>
                <w:sz w:val="18"/>
                <w:szCs w:val="18"/>
              </w:rPr>
              <w:t>Печать и подпись</w:t>
            </w:r>
          </w:p>
        </w:tc>
        <w:tc>
          <w:tcPr>
            <w:tcW w:w="5103" w:type="dxa"/>
            <w:vAlign w:val="center"/>
          </w:tcPr>
          <w:p w14:paraId="3788FA33" w14:textId="77777777" w:rsidR="008C6414" w:rsidRPr="004B6840" w:rsidRDefault="008C6414" w:rsidP="009079FE">
            <w:pPr>
              <w:rPr>
                <w:rFonts w:ascii="Arial" w:hAnsi="Arial" w:cs="Arial"/>
                <w:bCs/>
                <w:sz w:val="18"/>
                <w:szCs w:val="18"/>
              </w:rPr>
            </w:pPr>
            <w:r w:rsidRPr="004B6840">
              <w:rPr>
                <w:rFonts w:ascii="Arial" w:eastAsiaTheme="minorHAnsi" w:hAnsi="Arial" w:cs="Arial"/>
                <w:sz w:val="18"/>
                <w:szCs w:val="18"/>
                <w:lang w:eastAsia="en-US"/>
              </w:rPr>
              <w:t>Искра Артем Евгеньевич</w:t>
            </w:r>
          </w:p>
        </w:tc>
      </w:tr>
      <w:tr w:rsidR="008C6414" w:rsidRPr="004B6840" w14:paraId="5575610C" w14:textId="77777777" w:rsidTr="009079FE">
        <w:trPr>
          <w:trHeight w:val="220"/>
        </w:trPr>
        <w:tc>
          <w:tcPr>
            <w:tcW w:w="5778" w:type="dxa"/>
            <w:gridSpan w:val="2"/>
            <w:vMerge/>
            <w:vAlign w:val="center"/>
          </w:tcPr>
          <w:p w14:paraId="3BCC89ED" w14:textId="77777777" w:rsidR="008C6414" w:rsidRPr="004B6840" w:rsidRDefault="008C6414" w:rsidP="009079FE">
            <w:pPr>
              <w:rPr>
                <w:rFonts w:ascii="Arial" w:hAnsi="Arial" w:cs="Arial"/>
                <w:bCs/>
                <w:color w:val="A6A6A6" w:themeColor="background1" w:themeShade="A6"/>
                <w:sz w:val="18"/>
                <w:szCs w:val="18"/>
              </w:rPr>
            </w:pPr>
          </w:p>
        </w:tc>
        <w:tc>
          <w:tcPr>
            <w:tcW w:w="5103" w:type="dxa"/>
            <w:vAlign w:val="center"/>
          </w:tcPr>
          <w:p w14:paraId="30D423FD" w14:textId="77777777" w:rsidR="008C6414" w:rsidRPr="004B6840" w:rsidRDefault="008C6414" w:rsidP="009079FE">
            <w:pPr>
              <w:rPr>
                <w:rFonts w:ascii="Arial" w:hAnsi="Arial" w:cs="Arial"/>
                <w:bCs/>
                <w:color w:val="A6A6A6" w:themeColor="background1" w:themeShade="A6"/>
                <w:sz w:val="18"/>
                <w:szCs w:val="18"/>
              </w:rPr>
            </w:pPr>
            <w:r w:rsidRPr="004B6840">
              <w:rPr>
                <w:rFonts w:ascii="Arial" w:eastAsiaTheme="minorHAnsi" w:hAnsi="Arial" w:cs="Arial"/>
                <w:sz w:val="18"/>
                <w:szCs w:val="18"/>
                <w:lang w:eastAsia="en-US"/>
              </w:rPr>
              <w:t>Управляющий директор Департамента андеррайтинга розничного страхования</w:t>
            </w:r>
          </w:p>
        </w:tc>
      </w:tr>
      <w:tr w:rsidR="008C6414" w:rsidRPr="004B6840" w14:paraId="0A5F2BCE" w14:textId="77777777" w:rsidTr="009079FE">
        <w:trPr>
          <w:trHeight w:val="220"/>
        </w:trPr>
        <w:tc>
          <w:tcPr>
            <w:tcW w:w="5778" w:type="dxa"/>
            <w:gridSpan w:val="2"/>
            <w:vMerge/>
            <w:vAlign w:val="center"/>
          </w:tcPr>
          <w:p w14:paraId="1318F5C9" w14:textId="77777777" w:rsidR="008C6414" w:rsidRPr="004B6840" w:rsidRDefault="008C6414" w:rsidP="009079FE">
            <w:pPr>
              <w:rPr>
                <w:rFonts w:ascii="Arial" w:hAnsi="Arial" w:cs="Arial"/>
                <w:bCs/>
                <w:color w:val="A6A6A6" w:themeColor="background1" w:themeShade="A6"/>
                <w:sz w:val="18"/>
                <w:szCs w:val="18"/>
              </w:rPr>
            </w:pPr>
          </w:p>
        </w:tc>
        <w:tc>
          <w:tcPr>
            <w:tcW w:w="5103" w:type="dxa"/>
            <w:vAlign w:val="center"/>
          </w:tcPr>
          <w:p w14:paraId="3F99CD20" w14:textId="77777777" w:rsidR="008C6414" w:rsidRPr="004B6840" w:rsidRDefault="008C6414" w:rsidP="009079FE">
            <w:pPr>
              <w:rPr>
                <w:rFonts w:ascii="Arial" w:hAnsi="Arial" w:cs="Arial"/>
                <w:bCs/>
                <w:color w:val="A6A6A6" w:themeColor="background1" w:themeShade="A6"/>
                <w:sz w:val="18"/>
                <w:szCs w:val="18"/>
              </w:rPr>
            </w:pPr>
            <w:r>
              <w:rPr>
                <w:rFonts w:ascii="Arial" w:eastAsiaTheme="minorHAnsi" w:hAnsi="Arial" w:cs="Arial"/>
                <w:sz w:val="18"/>
                <w:szCs w:val="18"/>
                <w:lang w:eastAsia="en-US"/>
              </w:rPr>
              <w:t xml:space="preserve">Доверенность </w:t>
            </w:r>
            <w:r w:rsidR="00E85677" w:rsidRPr="00E85677">
              <w:rPr>
                <w:rFonts w:ascii="Arial" w:eastAsiaTheme="minorHAnsi" w:hAnsi="Arial" w:cs="Arial"/>
                <w:sz w:val="18"/>
                <w:szCs w:val="18"/>
                <w:lang w:eastAsia="en-US"/>
              </w:rPr>
              <w:t xml:space="preserve">№2023/688 от 22.09.2023 г.   </w:t>
            </w:r>
          </w:p>
        </w:tc>
      </w:tr>
    </w:tbl>
    <w:p w14:paraId="002035E3" w14:textId="77777777" w:rsidR="008C6414" w:rsidRPr="00147166" w:rsidRDefault="008C6414" w:rsidP="008C6414">
      <w:pPr>
        <w:ind w:hanging="142"/>
        <w:outlineLvl w:val="1"/>
        <w:rPr>
          <w:rFonts w:ascii="Arial" w:eastAsia="Times New Roman" w:hAnsi="Arial" w:cs="Arial"/>
          <w:b/>
          <w:bCs/>
          <w:kern w:val="36"/>
          <w:sz w:val="18"/>
          <w:szCs w:val="18"/>
          <w:lang w:val="en-US"/>
        </w:rPr>
      </w:pPr>
    </w:p>
    <w:p w14:paraId="6EBFF3D8" w14:textId="77777777" w:rsidR="008509A3" w:rsidRDefault="008509A3"/>
    <w:p w14:paraId="54FA9004" w14:textId="77777777" w:rsidR="008509A3" w:rsidRPr="008509A3" w:rsidRDefault="008509A3" w:rsidP="008509A3"/>
    <w:p w14:paraId="2B73DCEB" w14:textId="77777777" w:rsidR="008509A3" w:rsidRPr="008509A3" w:rsidRDefault="008509A3" w:rsidP="008509A3"/>
    <w:p w14:paraId="16EEF9B1" w14:textId="77777777" w:rsidR="008509A3" w:rsidRPr="008509A3" w:rsidRDefault="008509A3" w:rsidP="008509A3"/>
    <w:p w14:paraId="68EDB85D" w14:textId="77777777" w:rsidR="008509A3" w:rsidRPr="008509A3" w:rsidRDefault="008509A3" w:rsidP="008509A3"/>
    <w:p w14:paraId="02C6C96A" w14:textId="77777777" w:rsidR="008509A3" w:rsidRPr="008509A3" w:rsidRDefault="008509A3" w:rsidP="008509A3"/>
    <w:p w14:paraId="1F29A421" w14:textId="77777777" w:rsidR="008509A3" w:rsidRPr="008509A3" w:rsidRDefault="008509A3" w:rsidP="008509A3"/>
    <w:p w14:paraId="1B8A3772" w14:textId="77777777" w:rsidR="008509A3" w:rsidRPr="008509A3" w:rsidRDefault="008509A3" w:rsidP="008509A3"/>
    <w:p w14:paraId="207DD666" w14:textId="77777777" w:rsidR="008509A3" w:rsidRPr="008509A3" w:rsidRDefault="008509A3" w:rsidP="008509A3"/>
    <w:p w14:paraId="1696D38F" w14:textId="77777777" w:rsidR="008509A3" w:rsidRPr="008509A3" w:rsidRDefault="008509A3" w:rsidP="008509A3"/>
    <w:p w14:paraId="333ED9E2" w14:textId="77777777" w:rsidR="008509A3" w:rsidRPr="008509A3" w:rsidRDefault="008509A3" w:rsidP="008509A3"/>
    <w:p w14:paraId="0D399124" w14:textId="77777777" w:rsidR="008509A3" w:rsidRPr="008509A3" w:rsidRDefault="008509A3" w:rsidP="008509A3"/>
    <w:p w14:paraId="7481C3FA" w14:textId="77777777" w:rsidR="008509A3" w:rsidRPr="008509A3" w:rsidRDefault="008509A3" w:rsidP="008509A3"/>
    <w:p w14:paraId="31484CFA" w14:textId="77777777" w:rsidR="008509A3" w:rsidRPr="008509A3" w:rsidRDefault="008509A3" w:rsidP="008509A3"/>
    <w:p w14:paraId="3DBDCFBD" w14:textId="77777777" w:rsidR="008509A3" w:rsidRPr="008509A3" w:rsidRDefault="008509A3" w:rsidP="008509A3"/>
    <w:p w14:paraId="35D752FD" w14:textId="77777777" w:rsidR="008509A3" w:rsidRPr="008509A3" w:rsidRDefault="008509A3" w:rsidP="008509A3"/>
    <w:p w14:paraId="209778C6" w14:textId="77777777" w:rsidR="008509A3" w:rsidRPr="008509A3" w:rsidRDefault="008509A3" w:rsidP="008509A3"/>
    <w:p w14:paraId="6E00F4A1" w14:textId="77777777" w:rsidR="008509A3" w:rsidRPr="008509A3" w:rsidRDefault="008509A3" w:rsidP="008509A3"/>
    <w:p w14:paraId="35B5C73D" w14:textId="77777777" w:rsidR="008509A3" w:rsidRPr="008509A3" w:rsidRDefault="008509A3" w:rsidP="008509A3"/>
    <w:p w14:paraId="64A916BD" w14:textId="77777777" w:rsidR="008509A3" w:rsidRPr="008509A3" w:rsidRDefault="008509A3" w:rsidP="008509A3"/>
    <w:p w14:paraId="45DA313E" w14:textId="77777777" w:rsidR="008509A3" w:rsidRPr="008509A3" w:rsidRDefault="008509A3" w:rsidP="008509A3"/>
    <w:p w14:paraId="5E9FF688" w14:textId="77777777" w:rsidR="008509A3" w:rsidRPr="008509A3" w:rsidRDefault="008509A3" w:rsidP="008509A3"/>
    <w:p w14:paraId="39C1A589" w14:textId="77777777" w:rsidR="008509A3" w:rsidRPr="008509A3" w:rsidRDefault="008509A3" w:rsidP="008509A3"/>
    <w:p w14:paraId="54F84259" w14:textId="77777777" w:rsidR="008509A3" w:rsidRDefault="008509A3" w:rsidP="008509A3"/>
    <w:p w14:paraId="62DA6BC3" w14:textId="77777777" w:rsidR="008509A3" w:rsidRPr="008509A3" w:rsidRDefault="008509A3" w:rsidP="008509A3">
      <w:pPr>
        <w:rPr>
          <w:del w:id="67" w:author="Yulia Malakhova" w:date="2025-03-12T18:31:00Z"/>
        </w:rPr>
      </w:pPr>
    </w:p>
    <w:p w14:paraId="7065042F" w14:textId="77777777" w:rsidR="008509A3" w:rsidRPr="008509A3" w:rsidRDefault="008509A3" w:rsidP="008509A3">
      <w:pPr>
        <w:rPr>
          <w:del w:id="68" w:author="Yulia Malakhova" w:date="2025-03-12T18:31:00Z"/>
        </w:rPr>
      </w:pPr>
    </w:p>
    <w:p w14:paraId="6E5E71F0" w14:textId="77777777" w:rsidR="008509A3" w:rsidRPr="008509A3" w:rsidRDefault="008509A3" w:rsidP="008509A3">
      <w:pPr>
        <w:rPr>
          <w:del w:id="69" w:author="Yulia Malakhova" w:date="2025-03-12T18:31:00Z"/>
        </w:rPr>
      </w:pPr>
    </w:p>
    <w:p w14:paraId="3845EF8F" w14:textId="77777777" w:rsidR="008509A3" w:rsidRPr="008509A3" w:rsidRDefault="008509A3" w:rsidP="008509A3">
      <w:pPr>
        <w:rPr>
          <w:del w:id="70" w:author="Yulia Malakhova" w:date="2025-03-12T18:31:00Z"/>
        </w:rPr>
      </w:pPr>
    </w:p>
    <w:p w14:paraId="6E042606" w14:textId="77777777" w:rsidR="008509A3" w:rsidRPr="008509A3" w:rsidRDefault="008509A3" w:rsidP="008509A3">
      <w:pPr>
        <w:rPr>
          <w:del w:id="71" w:author="Yulia Malakhova" w:date="2025-03-12T18:31:00Z"/>
        </w:rPr>
      </w:pPr>
    </w:p>
    <w:p w14:paraId="3033B5A8" w14:textId="77777777" w:rsidR="008509A3" w:rsidRPr="008509A3" w:rsidRDefault="008509A3" w:rsidP="008509A3">
      <w:pPr>
        <w:rPr>
          <w:del w:id="72" w:author="Yulia Malakhova" w:date="2025-03-12T18:31:00Z"/>
        </w:rPr>
      </w:pPr>
    </w:p>
    <w:p w14:paraId="4ACCC313" w14:textId="77777777" w:rsidR="008509A3" w:rsidRPr="008509A3" w:rsidRDefault="008509A3" w:rsidP="008509A3">
      <w:pPr>
        <w:rPr>
          <w:del w:id="73" w:author="Yulia Malakhova" w:date="2025-03-12T18:31:00Z"/>
        </w:rPr>
      </w:pPr>
    </w:p>
    <w:p w14:paraId="2C648FF6" w14:textId="77777777" w:rsidR="008509A3" w:rsidRPr="008509A3" w:rsidRDefault="008509A3" w:rsidP="008509A3">
      <w:pPr>
        <w:rPr>
          <w:del w:id="74" w:author="Yulia Malakhova" w:date="2025-03-12T18:31:00Z"/>
        </w:rPr>
      </w:pPr>
    </w:p>
    <w:p w14:paraId="28F3A4F7" w14:textId="77777777" w:rsidR="008509A3" w:rsidRPr="008509A3" w:rsidRDefault="008509A3" w:rsidP="008509A3">
      <w:pPr>
        <w:rPr>
          <w:del w:id="75" w:author="Yulia Malakhova" w:date="2025-03-12T18:31:00Z"/>
        </w:rPr>
      </w:pPr>
    </w:p>
    <w:p w14:paraId="260C4DFB" w14:textId="77777777" w:rsidR="008509A3" w:rsidRPr="008509A3" w:rsidRDefault="008509A3" w:rsidP="008509A3">
      <w:pPr>
        <w:rPr>
          <w:del w:id="76" w:author="Yulia Malakhova" w:date="2025-03-12T18:31:00Z"/>
        </w:rPr>
      </w:pPr>
    </w:p>
    <w:p w14:paraId="41185D24" w14:textId="77777777" w:rsidR="008509A3" w:rsidRPr="008509A3" w:rsidRDefault="008509A3" w:rsidP="008509A3">
      <w:pPr>
        <w:rPr>
          <w:del w:id="77" w:author="Yulia Malakhova" w:date="2025-03-12T18:31:00Z"/>
        </w:rPr>
      </w:pPr>
    </w:p>
    <w:p w14:paraId="5EBA0871" w14:textId="77777777" w:rsidR="008509A3" w:rsidRPr="008509A3" w:rsidRDefault="008509A3" w:rsidP="008509A3">
      <w:pPr>
        <w:rPr>
          <w:del w:id="78" w:author="Yulia Malakhova" w:date="2025-03-12T18:31:00Z"/>
        </w:rPr>
      </w:pPr>
    </w:p>
    <w:p w14:paraId="21E2B324" w14:textId="77777777" w:rsidR="008509A3" w:rsidRPr="008509A3" w:rsidRDefault="008509A3" w:rsidP="008509A3">
      <w:pPr>
        <w:rPr>
          <w:del w:id="79" w:author="Yulia Malakhova" w:date="2025-03-12T18:31:00Z"/>
        </w:rPr>
      </w:pPr>
    </w:p>
    <w:p w14:paraId="10FF28A0" w14:textId="77777777" w:rsidR="008509A3" w:rsidRPr="008509A3" w:rsidRDefault="008509A3" w:rsidP="008509A3">
      <w:pPr>
        <w:rPr>
          <w:del w:id="80" w:author="Yulia Malakhova" w:date="2025-03-12T18:31:00Z"/>
        </w:rPr>
      </w:pPr>
    </w:p>
    <w:p w14:paraId="27C62C9C" w14:textId="77777777" w:rsidR="008509A3" w:rsidRPr="008509A3" w:rsidRDefault="008509A3" w:rsidP="008509A3">
      <w:pPr>
        <w:rPr>
          <w:del w:id="81" w:author="Yulia Malakhova" w:date="2025-03-12T18:31:00Z"/>
        </w:rPr>
      </w:pPr>
    </w:p>
    <w:p w14:paraId="78AA3622" w14:textId="77777777" w:rsidR="008509A3" w:rsidRPr="008509A3" w:rsidRDefault="008509A3" w:rsidP="008509A3">
      <w:pPr>
        <w:rPr>
          <w:del w:id="82" w:author="Yulia Malakhova" w:date="2025-03-12T18:31:00Z"/>
        </w:rPr>
      </w:pPr>
    </w:p>
    <w:p w14:paraId="34EBB1E9" w14:textId="77777777" w:rsidR="008509A3" w:rsidRPr="008509A3" w:rsidRDefault="008509A3" w:rsidP="008509A3">
      <w:pPr>
        <w:rPr>
          <w:del w:id="83" w:author="Yulia Malakhova" w:date="2025-03-12T18:31:00Z"/>
        </w:rPr>
      </w:pPr>
    </w:p>
    <w:p w14:paraId="5114FF5A" w14:textId="77777777" w:rsidR="008509A3" w:rsidRDefault="008509A3" w:rsidP="008509A3">
      <w:pPr>
        <w:rPr>
          <w:del w:id="84" w:author="Yulia Malakhova" w:date="2025-03-12T18:31:00Z"/>
        </w:rPr>
      </w:pPr>
    </w:p>
    <w:p w14:paraId="53163868" w14:textId="77777777" w:rsidR="00DB6C2D" w:rsidRPr="008509A3" w:rsidRDefault="00DB6C2D" w:rsidP="008509A3">
      <w:pPr>
        <w:jc w:val="right"/>
      </w:pPr>
    </w:p>
    <w:sectPr w:rsidR="00DB6C2D" w:rsidRPr="008509A3" w:rsidSect="00071624">
      <w:headerReference w:type="default" r:id="rId13"/>
      <w:footerReference w:type="default" r:id="rId14"/>
      <w:footerReference w:type="first" r:id="rId15"/>
      <w:pgSz w:w="11906" w:h="16838"/>
      <w:pgMar w:top="567" w:right="567" w:bottom="567" w:left="567" w:header="680"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C26CD" w14:textId="77777777" w:rsidR="004C6354" w:rsidRDefault="004C6354">
      <w:r>
        <w:separator/>
      </w:r>
    </w:p>
  </w:endnote>
  <w:endnote w:type="continuationSeparator" w:id="0">
    <w:p w14:paraId="7895DD4A" w14:textId="77777777" w:rsidR="004C6354" w:rsidRDefault="004C6354">
      <w:r>
        <w:continuationSeparator/>
      </w:r>
    </w:p>
  </w:endnote>
  <w:endnote w:type="continuationNotice" w:id="1">
    <w:p w14:paraId="3919D43E" w14:textId="77777777" w:rsidR="004C6354" w:rsidRDefault="004C6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33509048"/>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4C0C52F7" w14:textId="5C6D3FCD" w:rsidR="00206A36" w:rsidRPr="008509A3" w:rsidRDefault="008509A3" w:rsidP="008509A3">
            <w:pPr>
              <w:pStyle w:val="a9"/>
              <w:jc w:val="right"/>
              <w:rPr>
                <w:sz w:val="16"/>
                <w:szCs w:val="16"/>
              </w:rPr>
            </w:pPr>
            <w:r w:rsidRPr="008509A3">
              <w:rPr>
                <w:rFonts w:ascii="Arial" w:hAnsi="Arial" w:cs="Arial"/>
                <w:sz w:val="16"/>
                <w:szCs w:val="16"/>
              </w:rPr>
              <w:t xml:space="preserve">Страница </w:t>
            </w:r>
            <w:r w:rsidRPr="008509A3">
              <w:rPr>
                <w:rFonts w:ascii="Arial" w:hAnsi="Arial" w:cs="Arial"/>
                <w:bCs/>
                <w:sz w:val="16"/>
                <w:szCs w:val="16"/>
              </w:rPr>
              <w:fldChar w:fldCharType="begin"/>
            </w:r>
            <w:r w:rsidRPr="008509A3">
              <w:rPr>
                <w:rFonts w:ascii="Arial" w:hAnsi="Arial" w:cs="Arial"/>
                <w:bCs/>
                <w:sz w:val="16"/>
                <w:szCs w:val="16"/>
              </w:rPr>
              <w:instrText>PAGE</w:instrText>
            </w:r>
            <w:r w:rsidRPr="008509A3">
              <w:rPr>
                <w:rFonts w:ascii="Arial" w:hAnsi="Arial" w:cs="Arial"/>
                <w:bCs/>
                <w:sz w:val="16"/>
                <w:szCs w:val="16"/>
              </w:rPr>
              <w:fldChar w:fldCharType="separate"/>
            </w:r>
            <w:r w:rsidR="00061DF1">
              <w:rPr>
                <w:rFonts w:ascii="Arial" w:hAnsi="Arial" w:cs="Arial"/>
                <w:bCs/>
                <w:noProof/>
                <w:sz w:val="16"/>
                <w:szCs w:val="16"/>
              </w:rPr>
              <w:t>2</w:t>
            </w:r>
            <w:r w:rsidRPr="008509A3">
              <w:rPr>
                <w:rFonts w:ascii="Arial" w:hAnsi="Arial" w:cs="Arial"/>
                <w:bCs/>
                <w:sz w:val="16"/>
                <w:szCs w:val="16"/>
              </w:rPr>
              <w:fldChar w:fldCharType="end"/>
            </w:r>
            <w:r w:rsidRPr="008509A3">
              <w:rPr>
                <w:rFonts w:ascii="Arial" w:hAnsi="Arial" w:cs="Arial"/>
                <w:sz w:val="16"/>
                <w:szCs w:val="16"/>
              </w:rPr>
              <w:t xml:space="preserve"> из </w:t>
            </w:r>
            <w:r w:rsidRPr="008509A3">
              <w:rPr>
                <w:rFonts w:ascii="Arial" w:hAnsi="Arial" w:cs="Arial"/>
                <w:bCs/>
                <w:sz w:val="16"/>
                <w:szCs w:val="16"/>
              </w:rPr>
              <w:fldChar w:fldCharType="begin"/>
            </w:r>
            <w:r w:rsidRPr="008509A3">
              <w:rPr>
                <w:rFonts w:ascii="Arial" w:hAnsi="Arial" w:cs="Arial"/>
                <w:bCs/>
                <w:sz w:val="16"/>
                <w:szCs w:val="16"/>
              </w:rPr>
              <w:instrText>NUMPAGES</w:instrText>
            </w:r>
            <w:r w:rsidRPr="008509A3">
              <w:rPr>
                <w:rFonts w:ascii="Arial" w:hAnsi="Arial" w:cs="Arial"/>
                <w:bCs/>
                <w:sz w:val="16"/>
                <w:szCs w:val="16"/>
              </w:rPr>
              <w:fldChar w:fldCharType="separate"/>
            </w:r>
            <w:r w:rsidR="00061DF1">
              <w:rPr>
                <w:rFonts w:ascii="Arial" w:hAnsi="Arial" w:cs="Arial"/>
                <w:bCs/>
                <w:noProof/>
                <w:sz w:val="16"/>
                <w:szCs w:val="16"/>
              </w:rPr>
              <w:t>2</w:t>
            </w:r>
            <w:r w:rsidRPr="008509A3">
              <w:rPr>
                <w:rFonts w:ascii="Arial" w:hAnsi="Arial" w:cs="Arial"/>
                <w:bCs/>
                <w:sz w:val="16"/>
                <w:szCs w:val="16"/>
              </w:rPr>
              <w:fldChar w:fldCharType="end"/>
            </w:r>
          </w:p>
        </w:sdtContent>
      </w:sdt>
    </w:sdtContent>
  </w:sdt>
  <w:p w14:paraId="0FD7B210" w14:textId="77777777" w:rsidR="00206A36" w:rsidRPr="008509A3" w:rsidRDefault="004C635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DD133" w14:textId="77777777" w:rsidR="00763ED9" w:rsidRDefault="00763ED9">
    <w:pPr>
      <w:pStyle w:val="a9"/>
    </w:pPr>
    <w:proofErr w:type="spellStart"/>
    <w:r>
      <w:t>орплориблть</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B656C" w14:textId="77777777" w:rsidR="004C6354" w:rsidRDefault="004C6354">
      <w:r>
        <w:separator/>
      </w:r>
    </w:p>
  </w:footnote>
  <w:footnote w:type="continuationSeparator" w:id="0">
    <w:p w14:paraId="5B9163F2" w14:textId="77777777" w:rsidR="004C6354" w:rsidRDefault="004C6354">
      <w:r>
        <w:continuationSeparator/>
      </w:r>
    </w:p>
  </w:footnote>
  <w:footnote w:type="continuationNotice" w:id="1">
    <w:p w14:paraId="5F30DA69" w14:textId="77777777" w:rsidR="004C6354" w:rsidRDefault="004C63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E44D2" w14:textId="77777777" w:rsidR="009D4FF7" w:rsidRDefault="004C6354">
    <w:pPr>
      <w:pStyle w:val="a7"/>
      <w:jc w:val="center"/>
    </w:pPr>
  </w:p>
  <w:p w14:paraId="5372DFA7" w14:textId="77777777" w:rsidR="009D4FF7" w:rsidRDefault="004C635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619C2"/>
    <w:multiLevelType w:val="multilevel"/>
    <w:tmpl w:val="DA80EB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lia Malakhova">
    <w15:presenceInfo w15:providerId="None" w15:userId="Yulia Malakh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96"/>
    <w:rsid w:val="00032DD5"/>
    <w:rsid w:val="00046287"/>
    <w:rsid w:val="00061DF1"/>
    <w:rsid w:val="00071624"/>
    <w:rsid w:val="000B691D"/>
    <w:rsid w:val="000B71CD"/>
    <w:rsid w:val="00183133"/>
    <w:rsid w:val="001A308B"/>
    <w:rsid w:val="001F1824"/>
    <w:rsid w:val="002103EF"/>
    <w:rsid w:val="00250BB8"/>
    <w:rsid w:val="002A666D"/>
    <w:rsid w:val="003031A9"/>
    <w:rsid w:val="003057F0"/>
    <w:rsid w:val="00306740"/>
    <w:rsid w:val="00377A78"/>
    <w:rsid w:val="00442AE8"/>
    <w:rsid w:val="004C6354"/>
    <w:rsid w:val="004E4239"/>
    <w:rsid w:val="004F749A"/>
    <w:rsid w:val="00541840"/>
    <w:rsid w:val="0056695C"/>
    <w:rsid w:val="00573296"/>
    <w:rsid w:val="005B56FE"/>
    <w:rsid w:val="006308AC"/>
    <w:rsid w:val="00697A90"/>
    <w:rsid w:val="006B7C30"/>
    <w:rsid w:val="006E651D"/>
    <w:rsid w:val="006F71BB"/>
    <w:rsid w:val="00751C44"/>
    <w:rsid w:val="00763ED9"/>
    <w:rsid w:val="007A3BE8"/>
    <w:rsid w:val="007C7F20"/>
    <w:rsid w:val="007E5B51"/>
    <w:rsid w:val="00823EFF"/>
    <w:rsid w:val="008509A3"/>
    <w:rsid w:val="0087594A"/>
    <w:rsid w:val="00883673"/>
    <w:rsid w:val="008A4C9D"/>
    <w:rsid w:val="008C6414"/>
    <w:rsid w:val="00952B0E"/>
    <w:rsid w:val="00980E57"/>
    <w:rsid w:val="00993E70"/>
    <w:rsid w:val="009E2965"/>
    <w:rsid w:val="00A14AC8"/>
    <w:rsid w:val="00A800A3"/>
    <w:rsid w:val="00A943B3"/>
    <w:rsid w:val="00AB1E72"/>
    <w:rsid w:val="00B75DAE"/>
    <w:rsid w:val="00C5068A"/>
    <w:rsid w:val="00DB6C2D"/>
    <w:rsid w:val="00DE65F3"/>
    <w:rsid w:val="00DF5419"/>
    <w:rsid w:val="00E0469E"/>
    <w:rsid w:val="00E06C05"/>
    <w:rsid w:val="00E30E1D"/>
    <w:rsid w:val="00E51627"/>
    <w:rsid w:val="00E77319"/>
    <w:rsid w:val="00E85677"/>
    <w:rsid w:val="00EA11F5"/>
    <w:rsid w:val="00EF38F6"/>
    <w:rsid w:val="00FF0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EB098"/>
  <w15:chartTrackingRefBased/>
  <w15:docId w15:val="{13BED314-1BBF-4520-8581-4F96E944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414"/>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C6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link w:val="a5"/>
    <w:uiPriority w:val="34"/>
    <w:qFormat/>
    <w:rsid w:val="008C6414"/>
    <w:pPr>
      <w:ind w:left="720"/>
      <w:contextualSpacing/>
    </w:pPr>
  </w:style>
  <w:style w:type="character" w:styleId="a6">
    <w:name w:val="Hyperlink"/>
    <w:basedOn w:val="a0"/>
    <w:uiPriority w:val="99"/>
    <w:unhideWhenUsed/>
    <w:rsid w:val="008C6414"/>
    <w:rPr>
      <w:color w:val="0563C1" w:themeColor="hyperlink"/>
      <w:u w:val="single"/>
    </w:rPr>
  </w:style>
  <w:style w:type="paragraph" w:styleId="a7">
    <w:name w:val="header"/>
    <w:basedOn w:val="a"/>
    <w:link w:val="a8"/>
    <w:uiPriority w:val="99"/>
    <w:unhideWhenUsed/>
    <w:rsid w:val="008C6414"/>
    <w:pPr>
      <w:tabs>
        <w:tab w:val="center" w:pos="4677"/>
        <w:tab w:val="right" w:pos="9355"/>
      </w:tabs>
    </w:pPr>
  </w:style>
  <w:style w:type="character" w:customStyle="1" w:styleId="a8">
    <w:name w:val="Верхний колонтитул Знак"/>
    <w:basedOn w:val="a0"/>
    <w:link w:val="a7"/>
    <w:uiPriority w:val="99"/>
    <w:rsid w:val="008C6414"/>
    <w:rPr>
      <w:rFonts w:ascii="Times New Roman" w:eastAsiaTheme="minorEastAsia" w:hAnsi="Times New Roman" w:cs="Times New Roman"/>
      <w:sz w:val="24"/>
      <w:szCs w:val="24"/>
      <w:lang w:eastAsia="ru-RU"/>
    </w:rPr>
  </w:style>
  <w:style w:type="paragraph" w:styleId="a9">
    <w:name w:val="footer"/>
    <w:basedOn w:val="a"/>
    <w:link w:val="aa"/>
    <w:uiPriority w:val="99"/>
    <w:unhideWhenUsed/>
    <w:rsid w:val="008C6414"/>
    <w:pPr>
      <w:tabs>
        <w:tab w:val="center" w:pos="4677"/>
        <w:tab w:val="right" w:pos="9355"/>
      </w:tabs>
    </w:pPr>
  </w:style>
  <w:style w:type="character" w:customStyle="1" w:styleId="aa">
    <w:name w:val="Нижний колонтитул Знак"/>
    <w:basedOn w:val="a0"/>
    <w:link w:val="a9"/>
    <w:uiPriority w:val="99"/>
    <w:rsid w:val="008C6414"/>
    <w:rPr>
      <w:rFonts w:ascii="Times New Roman" w:eastAsiaTheme="minorEastAsia" w:hAnsi="Times New Roman" w:cs="Times New Roman"/>
      <w:sz w:val="24"/>
      <w:szCs w:val="24"/>
      <w:lang w:eastAsia="ru-RU"/>
    </w:rPr>
  </w:style>
  <w:style w:type="character" w:customStyle="1" w:styleId="a5">
    <w:name w:val="Абзац списка Знак"/>
    <w:link w:val="a4"/>
    <w:uiPriority w:val="34"/>
    <w:locked/>
    <w:rsid w:val="008C6414"/>
    <w:rPr>
      <w:rFonts w:ascii="Times New Roman" w:eastAsiaTheme="minorEastAsia" w:hAnsi="Times New Roman" w:cs="Times New Roman"/>
      <w:sz w:val="24"/>
      <w:szCs w:val="24"/>
      <w:lang w:eastAsia="ru-RU"/>
    </w:rPr>
  </w:style>
  <w:style w:type="paragraph" w:styleId="ab">
    <w:name w:val="Balloon Text"/>
    <w:basedOn w:val="a"/>
    <w:link w:val="ac"/>
    <w:uiPriority w:val="99"/>
    <w:semiHidden/>
    <w:unhideWhenUsed/>
    <w:rsid w:val="00032DD5"/>
    <w:rPr>
      <w:rFonts w:ascii="Segoe UI" w:hAnsi="Segoe UI" w:cs="Segoe UI"/>
      <w:sz w:val="18"/>
      <w:szCs w:val="18"/>
    </w:rPr>
  </w:style>
  <w:style w:type="character" w:customStyle="1" w:styleId="ac">
    <w:name w:val="Текст выноски Знак"/>
    <w:basedOn w:val="a0"/>
    <w:link w:val="ab"/>
    <w:uiPriority w:val="99"/>
    <w:semiHidden/>
    <w:rsid w:val="00032DD5"/>
    <w:rPr>
      <w:rFonts w:ascii="Segoe UI" w:eastAsiaTheme="minorEastAsia" w:hAnsi="Segoe UI" w:cs="Segoe UI"/>
      <w:sz w:val="18"/>
      <w:szCs w:val="18"/>
      <w:lang w:eastAsia="ru-RU"/>
    </w:rPr>
  </w:style>
  <w:style w:type="paragraph" w:styleId="ad">
    <w:name w:val="Revision"/>
    <w:hidden/>
    <w:uiPriority w:val="99"/>
    <w:semiHidden/>
    <w:rsid w:val="00071624"/>
    <w:pPr>
      <w:spacing w:after="0" w:line="240" w:lineRule="auto"/>
    </w:pPr>
    <w:rPr>
      <w:rFonts w:ascii="Times New Roman" w:eastAsiaTheme="minorEastAsia" w:hAnsi="Times New Roman" w:cs="Times New Roman"/>
      <w:sz w:val="24"/>
      <w:szCs w:val="24"/>
      <w:lang w:eastAsia="ru-RU"/>
    </w:rPr>
  </w:style>
  <w:style w:type="character" w:styleId="ae">
    <w:name w:val="annotation reference"/>
    <w:basedOn w:val="a0"/>
    <w:uiPriority w:val="99"/>
    <w:semiHidden/>
    <w:unhideWhenUsed/>
    <w:rsid w:val="00071624"/>
    <w:rPr>
      <w:sz w:val="16"/>
      <w:szCs w:val="16"/>
    </w:rPr>
  </w:style>
  <w:style w:type="paragraph" w:styleId="af">
    <w:name w:val="annotation text"/>
    <w:basedOn w:val="a"/>
    <w:link w:val="af0"/>
    <w:uiPriority w:val="99"/>
    <w:semiHidden/>
    <w:unhideWhenUsed/>
    <w:rsid w:val="00071624"/>
    <w:rPr>
      <w:sz w:val="20"/>
      <w:szCs w:val="20"/>
    </w:rPr>
  </w:style>
  <w:style w:type="character" w:customStyle="1" w:styleId="af0">
    <w:name w:val="Текст примечания Знак"/>
    <w:basedOn w:val="a0"/>
    <w:link w:val="af"/>
    <w:uiPriority w:val="99"/>
    <w:semiHidden/>
    <w:rsid w:val="00071624"/>
    <w:rPr>
      <w:rFonts w:ascii="Times New Roman" w:eastAsiaTheme="minorEastAsia" w:hAnsi="Times New Roman" w:cs="Times New Roman"/>
      <w:sz w:val="20"/>
      <w:szCs w:val="20"/>
      <w:lang w:eastAsia="ru-RU"/>
    </w:rPr>
  </w:style>
  <w:style w:type="paragraph" w:styleId="af1">
    <w:name w:val="annotation subject"/>
    <w:basedOn w:val="af"/>
    <w:next w:val="af"/>
    <w:link w:val="af2"/>
    <w:uiPriority w:val="99"/>
    <w:semiHidden/>
    <w:unhideWhenUsed/>
    <w:rsid w:val="00071624"/>
    <w:rPr>
      <w:b/>
      <w:bCs/>
    </w:rPr>
  </w:style>
  <w:style w:type="character" w:customStyle="1" w:styleId="af2">
    <w:name w:val="Тема примечания Знак"/>
    <w:basedOn w:val="af0"/>
    <w:link w:val="af1"/>
    <w:uiPriority w:val="99"/>
    <w:semiHidden/>
    <w:rsid w:val="00071624"/>
    <w:rPr>
      <w:rFonts w:ascii="Times New Roman" w:eastAsiaTheme="minorEastAsia" w:hAnsi="Times New Roman" w:cs="Times New Roman"/>
      <w:b/>
      <w:bCs/>
      <w:sz w:val="20"/>
      <w:szCs w:val="20"/>
      <w:lang w:eastAsia="ru-RU"/>
    </w:rPr>
  </w:style>
  <w:style w:type="character" w:styleId="af3">
    <w:name w:val="FollowedHyperlink"/>
    <w:basedOn w:val="a0"/>
    <w:uiPriority w:val="99"/>
    <w:semiHidden/>
    <w:unhideWhenUsed/>
    <w:rsid w:val="0098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7641">
      <w:bodyDiv w:val="1"/>
      <w:marLeft w:val="0"/>
      <w:marRight w:val="0"/>
      <w:marTop w:val="0"/>
      <w:marBottom w:val="0"/>
      <w:divBdr>
        <w:top w:val="none" w:sz="0" w:space="0" w:color="auto"/>
        <w:left w:val="none" w:sz="0" w:space="0" w:color="auto"/>
        <w:bottom w:val="none" w:sz="0" w:space="0" w:color="auto"/>
        <w:right w:val="none" w:sz="0" w:space="0" w:color="auto"/>
      </w:divBdr>
    </w:div>
    <w:div w:id="1407415806">
      <w:bodyDiv w:val="1"/>
      <w:marLeft w:val="0"/>
      <w:marRight w:val="0"/>
      <w:marTop w:val="0"/>
      <w:marBottom w:val="0"/>
      <w:divBdr>
        <w:top w:val="none" w:sz="0" w:space="0" w:color="auto"/>
        <w:left w:val="none" w:sz="0" w:space="0" w:color="auto"/>
        <w:bottom w:val="none" w:sz="0" w:space="0" w:color="auto"/>
        <w:right w:val="none" w:sz="0" w:space="0" w:color="auto"/>
      </w:divBdr>
      <w:divsChild>
        <w:div w:id="431635769">
          <w:marLeft w:val="0"/>
          <w:marRight w:val="0"/>
          <w:marTop w:val="0"/>
          <w:marBottom w:val="0"/>
          <w:divBdr>
            <w:top w:val="none" w:sz="0" w:space="0" w:color="auto"/>
            <w:left w:val="none" w:sz="0" w:space="0" w:color="auto"/>
            <w:bottom w:val="none" w:sz="0" w:space="0" w:color="auto"/>
            <w:right w:val="none" w:sz="0" w:space="0" w:color="auto"/>
          </w:divBdr>
          <w:divsChild>
            <w:div w:id="16587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209">
      <w:bodyDiv w:val="1"/>
      <w:marLeft w:val="0"/>
      <w:marRight w:val="0"/>
      <w:marTop w:val="0"/>
      <w:marBottom w:val="0"/>
      <w:divBdr>
        <w:top w:val="none" w:sz="0" w:space="0" w:color="auto"/>
        <w:left w:val="none" w:sz="0" w:space="0" w:color="auto"/>
        <w:bottom w:val="none" w:sz="0" w:space="0" w:color="auto"/>
        <w:right w:val="none" w:sz="0" w:space="0" w:color="auto"/>
      </w:divBdr>
      <w:divsChild>
        <w:div w:id="2132240397">
          <w:marLeft w:val="0"/>
          <w:marRight w:val="0"/>
          <w:marTop w:val="0"/>
          <w:marBottom w:val="0"/>
          <w:divBdr>
            <w:top w:val="none" w:sz="0" w:space="0" w:color="auto"/>
            <w:left w:val="none" w:sz="0" w:space="0" w:color="auto"/>
            <w:bottom w:val="none" w:sz="0" w:space="0" w:color="auto"/>
            <w:right w:val="none" w:sz="0" w:space="0" w:color="auto"/>
          </w:divBdr>
          <w:divsChild>
            <w:div w:id="2100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renins.ru/kid?rul-2" TargetMode="External"/><Relationship Id="rId4" Type="http://schemas.openxmlformats.org/officeDocument/2006/relationships/webSettings" Target="webSettings.xml"/><Relationship Id="rId9" Type="http://schemas.openxmlformats.org/officeDocument/2006/relationships/hyperlink" Target="http://www.renins.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2280</Words>
  <Characters>12996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Galilova Lyubov</dc:creator>
  <cp:keywords/>
  <dc:description/>
  <cp:lastModifiedBy>Tweek</cp:lastModifiedBy>
  <cp:revision>2</cp:revision>
  <dcterms:created xsi:type="dcterms:W3CDTF">2025-03-12T15:29:00Z</dcterms:created>
  <dcterms:modified xsi:type="dcterms:W3CDTF">2025-03-14T06:55:00Z</dcterms:modified>
</cp:coreProperties>
</file>